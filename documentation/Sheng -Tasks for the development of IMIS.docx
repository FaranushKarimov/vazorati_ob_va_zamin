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B5B" w:rsidRPr="00610B5B" w:rsidRDefault="00610B5B" w:rsidP="00610B5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610B5B">
        <w:rPr>
          <w:rFonts w:ascii="Times New Roman" w:hAnsi="Times New Roman" w:cs="Times New Roman"/>
          <w:b/>
          <w:bCs/>
          <w:sz w:val="24"/>
          <w:szCs w:val="24"/>
          <w:lang w:val="en-US"/>
        </w:rPr>
        <w:t>Tasks for the development of ISMS.</w:t>
      </w:r>
      <w:proofErr w:type="gramEnd"/>
    </w:p>
    <w:p w:rsidR="00610B5B" w:rsidRPr="00610B5B" w:rsidRDefault="00610B5B" w:rsidP="00610B5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10B5B">
        <w:rPr>
          <w:rFonts w:ascii="Times New Roman" w:hAnsi="Times New Roman" w:cs="Times New Roman"/>
          <w:b/>
          <w:bCs/>
          <w:sz w:val="24"/>
          <w:szCs w:val="24"/>
          <w:lang w:val="en-US"/>
        </w:rPr>
        <w:t>A. Development steps:</w:t>
      </w:r>
    </w:p>
    <w:p w:rsidR="00610B5B" w:rsidRPr="009666CC" w:rsidRDefault="00610B5B" w:rsidP="00610B5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10B5B">
        <w:rPr>
          <w:rFonts w:ascii="Times New Roman" w:hAnsi="Times New Roman" w:cs="Times New Roman"/>
          <w:sz w:val="24"/>
          <w:szCs w:val="24"/>
          <w:lang w:val="en-US"/>
        </w:rPr>
        <w:t>1. Creation of design of the highest level (upper level).</w:t>
      </w:r>
      <w:r w:rsidR="009666CC" w:rsidRPr="009666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666CC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9666CC" w:rsidRPr="009666CC">
        <w:rPr>
          <w:rFonts w:ascii="Palatino Linotype" w:hAnsi="Palatino Linotype"/>
          <w:b/>
          <w:bCs/>
          <w:sz w:val="24"/>
          <w:szCs w:val="24"/>
          <w:lang w:val="en-US"/>
        </w:rPr>
        <w:t>2 days (01-03.11.2019)</w:t>
      </w:r>
    </w:p>
    <w:p w:rsidR="009666CC" w:rsidRPr="00DC4234" w:rsidRDefault="00610B5B" w:rsidP="009666C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10B5B">
        <w:rPr>
          <w:rFonts w:ascii="Times New Roman" w:hAnsi="Times New Roman" w:cs="Times New Roman"/>
          <w:sz w:val="24"/>
          <w:szCs w:val="24"/>
          <w:lang w:val="en-US"/>
        </w:rPr>
        <w:t xml:space="preserve">2. Development of UML </w:t>
      </w:r>
      <w:proofErr w:type="gramStart"/>
      <w:r w:rsidRPr="00610B5B">
        <w:rPr>
          <w:rFonts w:ascii="Times New Roman" w:hAnsi="Times New Roman" w:cs="Times New Roman"/>
          <w:sz w:val="24"/>
          <w:szCs w:val="24"/>
          <w:lang w:val="en-US"/>
        </w:rPr>
        <w:t>design</w:t>
      </w:r>
      <w:proofErr w:type="gramEnd"/>
      <w:r w:rsidRPr="00610B5B">
        <w:rPr>
          <w:rFonts w:ascii="Times New Roman" w:hAnsi="Times New Roman" w:cs="Times New Roman"/>
          <w:sz w:val="24"/>
          <w:szCs w:val="24"/>
          <w:lang w:val="en-US"/>
        </w:rPr>
        <w:t xml:space="preserve"> (roles).</w:t>
      </w:r>
      <w:r w:rsidR="009666CC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9666CC">
        <w:rPr>
          <w:rFonts w:ascii="Palatino Linotype" w:hAnsi="Palatino Linotype"/>
          <w:b/>
          <w:bCs/>
          <w:sz w:val="24"/>
          <w:szCs w:val="24"/>
          <w:lang w:val="en-US"/>
        </w:rPr>
        <w:t>5</w:t>
      </w:r>
      <w:r w:rsidR="009666CC" w:rsidRPr="009666CC">
        <w:rPr>
          <w:rFonts w:ascii="Palatino Linotype" w:hAnsi="Palatino Linotype"/>
          <w:b/>
          <w:bCs/>
          <w:sz w:val="24"/>
          <w:szCs w:val="24"/>
          <w:lang w:val="en-US"/>
        </w:rPr>
        <w:t xml:space="preserve"> days </w:t>
      </w:r>
      <w:r w:rsidR="00DC4234" w:rsidRPr="00DC4234">
        <w:rPr>
          <w:rFonts w:ascii="Palatino Linotype" w:hAnsi="Palatino Linotype"/>
          <w:b/>
          <w:bCs/>
          <w:sz w:val="24"/>
          <w:szCs w:val="24"/>
          <w:lang w:val="en-US"/>
        </w:rPr>
        <w:t>(04-09.11.2019)</w:t>
      </w:r>
      <w:bookmarkStart w:id="0" w:name="_GoBack"/>
      <w:bookmarkEnd w:id="0"/>
    </w:p>
    <w:p w:rsidR="009666CC" w:rsidRPr="00DC4234" w:rsidRDefault="00610B5B" w:rsidP="009666C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10B5B">
        <w:rPr>
          <w:rFonts w:ascii="Times New Roman" w:hAnsi="Times New Roman" w:cs="Times New Roman"/>
          <w:sz w:val="24"/>
          <w:szCs w:val="24"/>
          <w:lang w:val="en-US"/>
        </w:rPr>
        <w:t>3. Development of a table model.</w:t>
      </w:r>
      <w:r w:rsidR="009666CC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9666CC">
        <w:rPr>
          <w:rFonts w:ascii="Palatino Linotype" w:hAnsi="Palatino Linotype"/>
          <w:b/>
          <w:bCs/>
          <w:sz w:val="24"/>
          <w:szCs w:val="24"/>
          <w:lang w:val="en-US"/>
        </w:rPr>
        <w:t xml:space="preserve">5 </w:t>
      </w:r>
      <w:r w:rsidR="009666CC" w:rsidRPr="009666CC">
        <w:rPr>
          <w:rFonts w:ascii="Palatino Linotype" w:hAnsi="Palatino Linotype"/>
          <w:b/>
          <w:bCs/>
          <w:sz w:val="24"/>
          <w:szCs w:val="24"/>
          <w:lang w:val="en-US"/>
        </w:rPr>
        <w:t xml:space="preserve">days </w:t>
      </w:r>
      <w:r w:rsidR="00DC4234" w:rsidRPr="00DC4234">
        <w:rPr>
          <w:rFonts w:ascii="Palatino Linotype" w:hAnsi="Palatino Linotype"/>
          <w:b/>
          <w:bCs/>
          <w:sz w:val="24"/>
          <w:szCs w:val="24"/>
          <w:lang w:val="en-US"/>
        </w:rPr>
        <w:t>(09-14.11.2019)</w:t>
      </w:r>
    </w:p>
    <w:p w:rsidR="009666CC" w:rsidRPr="00DC4234" w:rsidRDefault="00610B5B" w:rsidP="009666C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10B5B">
        <w:rPr>
          <w:rFonts w:ascii="Times New Roman" w:hAnsi="Times New Roman" w:cs="Times New Roman"/>
          <w:sz w:val="24"/>
          <w:szCs w:val="24"/>
          <w:lang w:val="en-US"/>
        </w:rPr>
        <w:t>4. Development of the application interface.</w:t>
      </w:r>
      <w:r w:rsidR="009666CC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9666CC">
        <w:rPr>
          <w:rFonts w:ascii="Palatino Linotype" w:hAnsi="Palatino Linotype"/>
          <w:b/>
          <w:bCs/>
          <w:sz w:val="24"/>
          <w:szCs w:val="24"/>
          <w:lang w:val="en-US"/>
        </w:rPr>
        <w:t>7</w:t>
      </w:r>
      <w:r w:rsidR="009666CC" w:rsidRPr="009666CC">
        <w:rPr>
          <w:rFonts w:ascii="Palatino Linotype" w:hAnsi="Palatino Linotype"/>
          <w:b/>
          <w:bCs/>
          <w:sz w:val="24"/>
          <w:szCs w:val="24"/>
          <w:lang w:val="en-US"/>
        </w:rPr>
        <w:t xml:space="preserve"> days </w:t>
      </w:r>
      <w:r w:rsidR="00DC4234" w:rsidRPr="00DC4234">
        <w:rPr>
          <w:rFonts w:ascii="Palatino Linotype" w:hAnsi="Palatino Linotype"/>
          <w:b/>
          <w:bCs/>
          <w:sz w:val="24"/>
          <w:szCs w:val="24"/>
          <w:lang w:val="en-US"/>
        </w:rPr>
        <w:t>(15-22.11.2019)</w:t>
      </w:r>
    </w:p>
    <w:p w:rsidR="009666CC" w:rsidRDefault="00610B5B" w:rsidP="009666CC">
      <w:pPr>
        <w:rPr>
          <w:rFonts w:ascii="Palatino Linotype" w:hAnsi="Palatino Linotype"/>
          <w:b/>
          <w:bCs/>
          <w:sz w:val="24"/>
          <w:szCs w:val="24"/>
          <w:lang w:val="tg-Cyrl-TJ"/>
        </w:rPr>
      </w:pPr>
      <w:r w:rsidRPr="00610B5B">
        <w:rPr>
          <w:rFonts w:ascii="Times New Roman" w:hAnsi="Times New Roman" w:cs="Times New Roman"/>
          <w:sz w:val="24"/>
          <w:szCs w:val="24"/>
          <w:lang w:val="en-US"/>
        </w:rPr>
        <w:t>5. Implementation of the application (integration, functionality).</w:t>
      </w:r>
      <w:r w:rsidR="009666CC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9666CC">
        <w:rPr>
          <w:rFonts w:ascii="Palatino Linotype" w:hAnsi="Palatino Linotype"/>
          <w:b/>
          <w:bCs/>
          <w:sz w:val="24"/>
          <w:szCs w:val="24"/>
          <w:lang w:val="en-US"/>
        </w:rPr>
        <w:t>7</w:t>
      </w:r>
      <w:r w:rsidR="009666CC" w:rsidRPr="009666CC">
        <w:rPr>
          <w:rFonts w:ascii="Palatino Linotype" w:hAnsi="Palatino Linotype"/>
          <w:b/>
          <w:bCs/>
          <w:sz w:val="24"/>
          <w:szCs w:val="24"/>
          <w:lang w:val="en-US"/>
        </w:rPr>
        <w:t xml:space="preserve"> days </w:t>
      </w:r>
      <w:r w:rsidR="009666CC" w:rsidRPr="00F227E5">
        <w:rPr>
          <w:rFonts w:ascii="Palatino Linotype" w:hAnsi="Palatino Linotype"/>
          <w:b/>
          <w:bCs/>
          <w:sz w:val="24"/>
          <w:szCs w:val="24"/>
          <w:lang w:val="tg-Cyrl-TJ"/>
        </w:rPr>
        <w:t>(</w:t>
      </w:r>
      <w:r w:rsidR="009666CC" w:rsidRPr="009666CC">
        <w:rPr>
          <w:rFonts w:ascii="Palatino Linotype" w:hAnsi="Palatino Linotype"/>
          <w:b/>
          <w:bCs/>
          <w:sz w:val="24"/>
          <w:szCs w:val="24"/>
          <w:lang w:val="en-US"/>
        </w:rPr>
        <w:t>22-29.11.2019</w:t>
      </w:r>
      <w:r w:rsidR="009666CC" w:rsidRPr="00F227E5">
        <w:rPr>
          <w:rFonts w:ascii="Palatino Linotype" w:hAnsi="Palatino Linotype"/>
          <w:b/>
          <w:bCs/>
          <w:sz w:val="24"/>
          <w:szCs w:val="24"/>
          <w:lang w:val="tg-Cyrl-TJ"/>
        </w:rPr>
        <w:t>)</w:t>
      </w:r>
    </w:p>
    <w:p w:rsidR="009666CC" w:rsidRDefault="00610B5B" w:rsidP="009666CC">
      <w:pPr>
        <w:rPr>
          <w:rFonts w:ascii="Palatino Linotype" w:hAnsi="Palatino Linotype"/>
          <w:b/>
          <w:bCs/>
          <w:sz w:val="24"/>
          <w:szCs w:val="24"/>
          <w:lang w:val="tg-Cyrl-TJ"/>
        </w:rPr>
      </w:pPr>
      <w:r w:rsidRPr="00610B5B">
        <w:rPr>
          <w:rFonts w:ascii="Times New Roman" w:hAnsi="Times New Roman" w:cs="Times New Roman"/>
          <w:sz w:val="24"/>
          <w:szCs w:val="24"/>
          <w:lang w:val="en-US"/>
        </w:rPr>
        <w:t>6. Test application.</w:t>
      </w:r>
      <w:r w:rsidR="009666CC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9666CC" w:rsidRPr="009666CC"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  <w:r w:rsidR="009666CC" w:rsidRPr="009666CC">
        <w:rPr>
          <w:rFonts w:ascii="Palatino Linotype" w:hAnsi="Palatino Linotype"/>
          <w:b/>
          <w:bCs/>
          <w:sz w:val="24"/>
          <w:szCs w:val="24"/>
          <w:lang w:val="en-US"/>
        </w:rPr>
        <w:t xml:space="preserve"> days </w:t>
      </w:r>
      <w:r w:rsidR="009666CC" w:rsidRPr="00F227E5">
        <w:rPr>
          <w:rFonts w:ascii="Palatino Linotype" w:hAnsi="Palatino Linotype"/>
          <w:b/>
          <w:bCs/>
          <w:sz w:val="24"/>
          <w:szCs w:val="24"/>
          <w:lang w:val="tg-Cyrl-TJ"/>
        </w:rPr>
        <w:t>(30</w:t>
      </w:r>
      <w:r w:rsidR="009666CC" w:rsidRPr="009666CC">
        <w:rPr>
          <w:rFonts w:ascii="Palatino Linotype" w:hAnsi="Palatino Linotype"/>
          <w:b/>
          <w:bCs/>
          <w:sz w:val="24"/>
          <w:szCs w:val="24"/>
          <w:lang w:val="en-US"/>
        </w:rPr>
        <w:t>.11-02.12.2019</w:t>
      </w:r>
      <w:r w:rsidR="009666CC" w:rsidRPr="00F227E5">
        <w:rPr>
          <w:rFonts w:ascii="Palatino Linotype" w:hAnsi="Palatino Linotype"/>
          <w:b/>
          <w:bCs/>
          <w:sz w:val="24"/>
          <w:szCs w:val="24"/>
          <w:lang w:val="tg-Cyrl-TJ"/>
        </w:rPr>
        <w:t>)</w:t>
      </w:r>
    </w:p>
    <w:p w:rsidR="009666CC" w:rsidRPr="009666CC" w:rsidRDefault="00610B5B" w:rsidP="009666C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10B5B">
        <w:rPr>
          <w:rFonts w:ascii="Times New Roman" w:hAnsi="Times New Roman" w:cs="Times New Roman"/>
          <w:sz w:val="24"/>
          <w:szCs w:val="24"/>
          <w:lang w:val="en-US"/>
        </w:rPr>
        <w:t>7. Production.</w:t>
      </w:r>
      <w:r w:rsidR="009666CC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9666CC">
        <w:rPr>
          <w:rFonts w:ascii="Palatino Linotype" w:hAnsi="Palatino Linotype"/>
          <w:b/>
          <w:bCs/>
          <w:sz w:val="24"/>
          <w:szCs w:val="24"/>
          <w:lang w:val="en-US"/>
        </w:rPr>
        <w:t>3</w:t>
      </w:r>
      <w:r w:rsidR="009666CC" w:rsidRPr="009666CC">
        <w:rPr>
          <w:rFonts w:ascii="Palatino Linotype" w:hAnsi="Palatino Linotype"/>
          <w:b/>
          <w:bCs/>
          <w:sz w:val="24"/>
          <w:szCs w:val="24"/>
          <w:lang w:val="en-US"/>
        </w:rPr>
        <w:t xml:space="preserve"> days </w:t>
      </w:r>
      <w:r w:rsidR="009666CC" w:rsidRPr="00F227E5">
        <w:rPr>
          <w:rFonts w:ascii="Palatino Linotype" w:hAnsi="Palatino Linotype"/>
          <w:b/>
          <w:bCs/>
          <w:sz w:val="24"/>
          <w:szCs w:val="24"/>
          <w:lang w:val="tg-Cyrl-TJ"/>
        </w:rPr>
        <w:t>(</w:t>
      </w:r>
      <w:r w:rsidR="009666CC" w:rsidRPr="009666CC">
        <w:rPr>
          <w:rFonts w:ascii="Palatino Linotype" w:hAnsi="Palatino Linotype"/>
          <w:b/>
          <w:bCs/>
          <w:sz w:val="24"/>
          <w:szCs w:val="24"/>
          <w:lang w:val="en-US"/>
        </w:rPr>
        <w:t>02-05.12.2019</w:t>
      </w:r>
      <w:r w:rsidR="009666CC" w:rsidRPr="00F227E5">
        <w:rPr>
          <w:rFonts w:ascii="Palatino Linotype" w:hAnsi="Palatino Linotype"/>
          <w:b/>
          <w:bCs/>
          <w:sz w:val="24"/>
          <w:szCs w:val="24"/>
          <w:lang w:val="tg-Cyrl-TJ"/>
        </w:rPr>
        <w:t>)</w:t>
      </w:r>
    </w:p>
    <w:p w:rsidR="00610B5B" w:rsidRPr="00610B5B" w:rsidRDefault="00610B5B" w:rsidP="00610B5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610B5B" w:rsidRPr="00610B5B" w:rsidRDefault="00610B5B" w:rsidP="00610B5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10B5B">
        <w:rPr>
          <w:rFonts w:ascii="Times New Roman" w:hAnsi="Times New Roman" w:cs="Times New Roman"/>
          <w:b/>
          <w:bCs/>
          <w:sz w:val="24"/>
          <w:szCs w:val="24"/>
          <w:lang w:val="en-US"/>
        </w:rPr>
        <w:t>B. Reporting Section</w:t>
      </w:r>
      <w:r w:rsidR="00B550D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(with recommendation of Tom Sheng)</w:t>
      </w:r>
      <w:r w:rsidRPr="00610B5B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610B5B" w:rsidRPr="00610B5B" w:rsidRDefault="00610B5B" w:rsidP="00610B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0B5B">
        <w:rPr>
          <w:rFonts w:ascii="Times New Roman" w:hAnsi="Times New Roman" w:cs="Times New Roman"/>
          <w:sz w:val="24"/>
          <w:szCs w:val="24"/>
          <w:lang w:val="en-US"/>
        </w:rPr>
        <w:t xml:space="preserve">1. Calculation of water demand should be done at each WUA and 10 irrigation systems. </w:t>
      </w:r>
      <w:proofErr w:type="gramStart"/>
      <w:r w:rsidRPr="00610B5B">
        <w:rPr>
          <w:rFonts w:ascii="Times New Roman" w:hAnsi="Times New Roman" w:cs="Times New Roman"/>
          <w:sz w:val="24"/>
          <w:szCs w:val="24"/>
          <w:lang w:val="en-US"/>
        </w:rPr>
        <w:t xml:space="preserve">(Intakes from the </w:t>
      </w:r>
      <w:proofErr w:type="spellStart"/>
      <w:r w:rsidRPr="00610B5B">
        <w:rPr>
          <w:rFonts w:ascii="Times New Roman" w:hAnsi="Times New Roman" w:cs="Times New Roman"/>
          <w:sz w:val="24"/>
          <w:szCs w:val="24"/>
          <w:lang w:val="en-US"/>
        </w:rPr>
        <w:t>Kafirnigan</w:t>
      </w:r>
      <w:proofErr w:type="spellEnd"/>
      <w:r w:rsidRPr="00610B5B">
        <w:rPr>
          <w:rFonts w:ascii="Times New Roman" w:hAnsi="Times New Roman" w:cs="Times New Roman"/>
          <w:sz w:val="24"/>
          <w:szCs w:val="24"/>
          <w:lang w:val="en-US"/>
        </w:rPr>
        <w:t xml:space="preserve"> River and 44 Cham).</w:t>
      </w:r>
      <w:proofErr w:type="gramEnd"/>
      <w:r w:rsidRPr="00610B5B">
        <w:rPr>
          <w:rFonts w:ascii="Times New Roman" w:hAnsi="Times New Roman" w:cs="Times New Roman"/>
          <w:sz w:val="24"/>
          <w:szCs w:val="24"/>
          <w:lang w:val="en-US"/>
        </w:rPr>
        <w:t xml:space="preserve"> Each WUA must have its own ID code, area, culture and need.</w:t>
      </w:r>
    </w:p>
    <w:p w:rsidR="00610B5B" w:rsidRPr="00610B5B" w:rsidRDefault="00610B5B" w:rsidP="00610B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0B5B">
        <w:rPr>
          <w:rFonts w:ascii="Times New Roman" w:hAnsi="Times New Roman" w:cs="Times New Roman"/>
          <w:sz w:val="24"/>
          <w:szCs w:val="24"/>
          <w:lang w:val="en-US"/>
        </w:rPr>
        <w:t xml:space="preserve">2. Calculation of water demand, based on the application of </w:t>
      </w:r>
      <w:del w:id="1" w:author="SONY2011" w:date="2019-11-04T11:17:00Z">
        <w:r w:rsidRPr="00610B5B" w:rsidDel="00234EBE">
          <w:rPr>
            <w:rFonts w:ascii="Times New Roman" w:hAnsi="Times New Roman" w:cs="Times New Roman"/>
            <w:sz w:val="24"/>
            <w:szCs w:val="24"/>
            <w:lang w:val="en-US"/>
          </w:rPr>
          <w:delText>t</w:delText>
        </w:r>
      </w:del>
      <w:del w:id="2" w:author="SONY2011" w:date="2019-11-04T11:18:00Z">
        <w:r w:rsidRPr="00610B5B" w:rsidDel="00234EBE">
          <w:rPr>
            <w:rFonts w:ascii="Times New Roman" w:hAnsi="Times New Roman" w:cs="Times New Roman"/>
            <w:sz w:val="24"/>
            <w:szCs w:val="24"/>
            <w:lang w:val="en-US"/>
          </w:rPr>
          <w:delText>he</w:delText>
        </w:r>
      </w:del>
      <w:ins w:id="3" w:author="SONY2011" w:date="2019-11-04T11:18:00Z">
        <w:r w:rsidR="00234EBE">
          <w:rPr>
            <w:rFonts w:ascii="Times New Roman" w:hAnsi="Times New Roman" w:cs="Times New Roman"/>
            <w:sz w:val="24"/>
            <w:szCs w:val="24"/>
            <w:lang w:val="en-US"/>
          </w:rPr>
          <w:t>each</w:t>
        </w:r>
      </w:ins>
      <w:r w:rsidRPr="00610B5B">
        <w:rPr>
          <w:rFonts w:ascii="Times New Roman" w:hAnsi="Times New Roman" w:cs="Times New Roman"/>
          <w:sz w:val="24"/>
          <w:szCs w:val="24"/>
          <w:lang w:val="en-US"/>
        </w:rPr>
        <w:t xml:space="preserve"> WUA </w:t>
      </w:r>
      <w:del w:id="4" w:author="SONY2011" w:date="2019-11-04T11:17:00Z">
        <w:r w:rsidRPr="00610B5B" w:rsidDel="00234EBE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for </w:delText>
        </w:r>
      </w:del>
      <w:r w:rsidRPr="00610B5B">
        <w:rPr>
          <w:rFonts w:ascii="Times New Roman" w:hAnsi="Times New Roman" w:cs="Times New Roman"/>
          <w:sz w:val="24"/>
          <w:szCs w:val="24"/>
          <w:lang w:val="en-US"/>
        </w:rPr>
        <w:t>water</w:t>
      </w:r>
      <w:ins w:id="5" w:author="SONY2011" w:date="2019-11-04T11:17:00Z">
        <w:r w:rsidR="00234EBE">
          <w:rPr>
            <w:rFonts w:ascii="Times New Roman" w:hAnsi="Times New Roman" w:cs="Times New Roman"/>
            <w:sz w:val="24"/>
            <w:szCs w:val="24"/>
            <w:lang w:val="en-US"/>
          </w:rPr>
          <w:t xml:space="preserve"> request</w:t>
        </w:r>
      </w:ins>
      <w:r w:rsidRPr="00610B5B">
        <w:rPr>
          <w:rFonts w:ascii="Times New Roman" w:hAnsi="Times New Roman" w:cs="Times New Roman"/>
          <w:sz w:val="24"/>
          <w:szCs w:val="24"/>
          <w:lang w:val="en-US"/>
        </w:rPr>
        <w:t xml:space="preserve"> in the GUMI.</w:t>
      </w:r>
    </w:p>
    <w:p w:rsidR="00610B5B" w:rsidRPr="00610B5B" w:rsidRDefault="00610B5B" w:rsidP="00610B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0B5B">
        <w:rPr>
          <w:rFonts w:ascii="Times New Roman" w:hAnsi="Times New Roman" w:cs="Times New Roman"/>
          <w:sz w:val="24"/>
          <w:szCs w:val="24"/>
          <w:lang w:val="en-US"/>
        </w:rPr>
        <w:t xml:space="preserve">3. The </w:t>
      </w:r>
      <w:ins w:id="6" w:author="SONY2011" w:date="2019-11-04T11:18:00Z">
        <w:r w:rsidR="00234EBE">
          <w:rPr>
            <w:rFonts w:ascii="Times New Roman" w:hAnsi="Times New Roman" w:cs="Times New Roman"/>
            <w:sz w:val="24"/>
            <w:szCs w:val="24"/>
            <w:lang w:val="en-US"/>
          </w:rPr>
          <w:t xml:space="preserve">daily </w:t>
        </w:r>
      </w:ins>
      <w:r w:rsidRPr="00610B5B">
        <w:rPr>
          <w:rFonts w:ascii="Times New Roman" w:hAnsi="Times New Roman" w:cs="Times New Roman"/>
          <w:sz w:val="24"/>
          <w:szCs w:val="24"/>
          <w:lang w:val="en-US"/>
        </w:rPr>
        <w:t xml:space="preserve">volume of water </w:t>
      </w:r>
      <w:del w:id="7" w:author="SONY2011" w:date="2019-11-04T11:16:00Z">
        <w:r w:rsidRPr="00610B5B" w:rsidDel="00234EBE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demand </w:delText>
        </w:r>
      </w:del>
      <w:ins w:id="8" w:author="SONY2011" w:date="2019-11-04T11:16:00Z">
        <w:r w:rsidR="00234EBE">
          <w:rPr>
            <w:rFonts w:ascii="Times New Roman" w:hAnsi="Times New Roman" w:cs="Times New Roman"/>
            <w:sz w:val="24"/>
            <w:szCs w:val="24"/>
            <w:lang w:val="en-US"/>
          </w:rPr>
          <w:t>supply</w:t>
        </w:r>
        <w:r w:rsidR="00234EBE" w:rsidRPr="00610B5B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</w:ins>
      <w:r w:rsidRPr="00610B5B">
        <w:rPr>
          <w:rFonts w:ascii="Times New Roman" w:hAnsi="Times New Roman" w:cs="Times New Roman"/>
          <w:sz w:val="24"/>
          <w:szCs w:val="24"/>
          <w:lang w:val="en-US"/>
        </w:rPr>
        <w:t>for each head water intake</w:t>
      </w:r>
      <w:ins w:id="9" w:author="SONY2011" w:date="2019-11-04T11:19:00Z">
        <w:r w:rsidR="00234EBE">
          <w:rPr>
            <w:rFonts w:ascii="Times New Roman" w:hAnsi="Times New Roman" w:cs="Times New Roman"/>
            <w:sz w:val="24"/>
            <w:szCs w:val="24"/>
            <w:lang w:val="en-US"/>
          </w:rPr>
          <w:t xml:space="preserve">/irrigation </w:t>
        </w:r>
        <w:proofErr w:type="gramStart"/>
        <w:r w:rsidR="00234EBE">
          <w:rPr>
            <w:rFonts w:ascii="Times New Roman" w:hAnsi="Times New Roman" w:cs="Times New Roman"/>
            <w:sz w:val="24"/>
            <w:szCs w:val="24"/>
            <w:lang w:val="en-US"/>
          </w:rPr>
          <w:t>system</w:t>
        </w:r>
      </w:ins>
      <w:r w:rsidRPr="00610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End"/>
      <w:del w:id="10" w:author="SONY2011" w:date="2019-11-04T11:19:00Z">
        <w:r w:rsidRPr="00610B5B" w:rsidDel="00234EBE">
          <w:rPr>
            <w:rFonts w:ascii="Times New Roman" w:hAnsi="Times New Roman" w:cs="Times New Roman"/>
            <w:sz w:val="24"/>
            <w:szCs w:val="24"/>
            <w:lang w:val="en-US"/>
          </w:rPr>
          <w:delText>(consolidated)</w:delText>
        </w:r>
      </w:del>
      <w:r w:rsidRPr="00610B5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10B5B" w:rsidRPr="00610B5B" w:rsidRDefault="00610B5B" w:rsidP="00610B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0B5B">
        <w:rPr>
          <w:rFonts w:ascii="Times New Roman" w:hAnsi="Times New Roman" w:cs="Times New Roman"/>
          <w:sz w:val="24"/>
          <w:szCs w:val="24"/>
          <w:lang w:val="en-US"/>
        </w:rPr>
        <w:t xml:space="preserve">4. A </w:t>
      </w:r>
      <w:ins w:id="11" w:author="SONY2011" w:date="2019-11-04T11:16:00Z">
        <w:r w:rsidR="00234EBE">
          <w:rPr>
            <w:rFonts w:ascii="Times New Roman" w:hAnsi="Times New Roman" w:cs="Times New Roman"/>
            <w:sz w:val="24"/>
            <w:szCs w:val="24"/>
            <w:lang w:val="en-US"/>
          </w:rPr>
          <w:t>report</w:t>
        </w:r>
      </w:ins>
      <w:ins w:id="12" w:author="SONY2011" w:date="2019-11-04T11:19:00Z">
        <w:r w:rsidR="00234EBE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</w:ins>
      <w:del w:id="13" w:author="SONY2011" w:date="2019-11-04T11:16:00Z">
        <w:r w:rsidRPr="00610B5B" w:rsidDel="00234EBE">
          <w:rPr>
            <w:rFonts w:ascii="Times New Roman" w:hAnsi="Times New Roman" w:cs="Times New Roman"/>
            <w:sz w:val="24"/>
            <w:szCs w:val="24"/>
            <w:lang w:val="en-US"/>
          </w:rPr>
          <w:delText>form</w:delText>
        </w:r>
      </w:del>
      <w:del w:id="14" w:author="SONY2011" w:date="2019-11-04T11:18:00Z">
        <w:r w:rsidRPr="00610B5B" w:rsidDel="00234EBE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 that will </w:delText>
        </w:r>
      </w:del>
      <w:r w:rsidRPr="00610B5B">
        <w:rPr>
          <w:rFonts w:ascii="Times New Roman" w:hAnsi="Times New Roman" w:cs="Times New Roman"/>
          <w:sz w:val="24"/>
          <w:szCs w:val="24"/>
          <w:lang w:val="en-US"/>
        </w:rPr>
        <w:t>summarize 10</w:t>
      </w:r>
      <w:ins w:id="15" w:author="SONY2011" w:date="2019-11-04T11:16:00Z">
        <w:r w:rsidR="00234EBE">
          <w:rPr>
            <w:rFonts w:ascii="Times New Roman" w:hAnsi="Times New Roman" w:cs="Times New Roman"/>
            <w:sz w:val="24"/>
            <w:szCs w:val="24"/>
            <w:lang w:val="en-US"/>
          </w:rPr>
          <w:t>-day</w:t>
        </w:r>
      </w:ins>
      <w:r w:rsidRPr="00610B5B">
        <w:rPr>
          <w:rFonts w:ascii="Times New Roman" w:hAnsi="Times New Roman" w:cs="Times New Roman"/>
          <w:sz w:val="24"/>
          <w:szCs w:val="24"/>
          <w:lang w:val="en-US"/>
        </w:rPr>
        <w:t xml:space="preserve"> water intake</w:t>
      </w:r>
      <w:ins w:id="16" w:author="SONY2011" w:date="2019-11-04T11:17:00Z">
        <w:r w:rsidR="00234EBE">
          <w:rPr>
            <w:rFonts w:ascii="Times New Roman" w:hAnsi="Times New Roman" w:cs="Times New Roman"/>
            <w:sz w:val="24"/>
            <w:szCs w:val="24"/>
            <w:lang w:val="en-US"/>
          </w:rPr>
          <w:t xml:space="preserve"> for each irrigation system</w:t>
        </w:r>
      </w:ins>
      <w:del w:id="17" w:author="SONY2011" w:date="2019-11-04T11:17:00Z">
        <w:r w:rsidRPr="00610B5B" w:rsidDel="00234EBE">
          <w:rPr>
            <w:rFonts w:ascii="Times New Roman" w:hAnsi="Times New Roman" w:cs="Times New Roman"/>
            <w:sz w:val="24"/>
            <w:szCs w:val="24"/>
            <w:lang w:val="en-US"/>
          </w:rPr>
          <w:delText>s</w:delText>
        </w:r>
      </w:del>
      <w:r w:rsidRPr="00610B5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10B5B" w:rsidRPr="00610B5B" w:rsidRDefault="00610B5B" w:rsidP="00610B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0B5B">
        <w:rPr>
          <w:rFonts w:ascii="Times New Roman" w:hAnsi="Times New Roman" w:cs="Times New Roman"/>
          <w:sz w:val="24"/>
          <w:szCs w:val="24"/>
          <w:lang w:val="en-US"/>
        </w:rPr>
        <w:t>5. For each water intake, information on the level</w:t>
      </w:r>
      <w:ins w:id="18" w:author="SONY2011" w:date="2019-11-04T11:21:00Z">
        <w:r w:rsidR="00174CF9">
          <w:rPr>
            <w:rFonts w:ascii="Times New Roman" w:hAnsi="Times New Roman" w:cs="Times New Roman"/>
            <w:sz w:val="24"/>
            <w:szCs w:val="24"/>
            <w:lang w:val="en-US"/>
          </w:rPr>
          <w:t>, flow rate</w:t>
        </w:r>
      </w:ins>
      <w:r w:rsidRPr="00610B5B">
        <w:rPr>
          <w:rFonts w:ascii="Times New Roman" w:hAnsi="Times New Roman" w:cs="Times New Roman"/>
          <w:sz w:val="24"/>
          <w:szCs w:val="24"/>
          <w:lang w:val="en-US"/>
        </w:rPr>
        <w:t xml:space="preserve"> and volume of water (fact).</w:t>
      </w:r>
    </w:p>
    <w:p w:rsidR="00610B5B" w:rsidRPr="00610B5B" w:rsidRDefault="00610B5B" w:rsidP="00610B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0B5B">
        <w:rPr>
          <w:rFonts w:ascii="Times New Roman" w:hAnsi="Times New Roman" w:cs="Times New Roman"/>
          <w:sz w:val="24"/>
          <w:szCs w:val="24"/>
          <w:lang w:val="en-US"/>
        </w:rPr>
        <w:t xml:space="preserve">6. The use of the </w:t>
      </w:r>
      <w:ins w:id="19" w:author="SONY2011" w:date="2019-11-04T11:21:00Z">
        <w:r w:rsidR="00174CF9">
          <w:rPr>
            <w:rFonts w:ascii="Times New Roman" w:hAnsi="Times New Roman" w:cs="Times New Roman"/>
            <w:sz w:val="24"/>
            <w:szCs w:val="24"/>
            <w:lang w:val="en-US"/>
          </w:rPr>
          <w:t xml:space="preserve">rating </w:t>
        </w:r>
      </w:ins>
      <w:r w:rsidRPr="00610B5B">
        <w:rPr>
          <w:rFonts w:ascii="Times New Roman" w:hAnsi="Times New Roman" w:cs="Times New Roman"/>
          <w:sz w:val="24"/>
          <w:szCs w:val="24"/>
          <w:lang w:val="en-US"/>
        </w:rPr>
        <w:t>curve as a function of Q (flow rate) versus h (level).</w:t>
      </w:r>
    </w:p>
    <w:p w:rsidR="00610B5B" w:rsidRPr="00610B5B" w:rsidRDefault="00610B5B" w:rsidP="00610B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0B5B">
        <w:rPr>
          <w:rFonts w:ascii="Times New Roman" w:hAnsi="Times New Roman" w:cs="Times New Roman"/>
          <w:sz w:val="24"/>
          <w:szCs w:val="24"/>
          <w:lang w:val="en-US"/>
        </w:rPr>
        <w:t xml:space="preserve">7. At gauging stations, determine the actual water </w:t>
      </w:r>
      <w:ins w:id="20" w:author="SONY2011" w:date="2019-11-04T11:58:00Z">
        <w:r w:rsidR="00D81C75">
          <w:rPr>
            <w:rFonts w:ascii="Times New Roman" w:hAnsi="Times New Roman" w:cs="Times New Roman"/>
            <w:sz w:val="24"/>
            <w:szCs w:val="24"/>
            <w:lang w:val="en-US"/>
          </w:rPr>
          <w:t xml:space="preserve">  </w:t>
        </w:r>
      </w:ins>
      <w:r w:rsidRPr="00610B5B">
        <w:rPr>
          <w:rFonts w:ascii="Times New Roman" w:hAnsi="Times New Roman" w:cs="Times New Roman"/>
          <w:sz w:val="24"/>
          <w:szCs w:val="24"/>
          <w:lang w:val="en-US"/>
        </w:rPr>
        <w:t>withdrawal at gauging stations.</w:t>
      </w:r>
    </w:p>
    <w:p w:rsidR="00610B5B" w:rsidRPr="00610B5B" w:rsidRDefault="00610B5B" w:rsidP="00610B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0B5B">
        <w:rPr>
          <w:rFonts w:ascii="Times New Roman" w:hAnsi="Times New Roman" w:cs="Times New Roman"/>
          <w:sz w:val="24"/>
          <w:szCs w:val="24"/>
          <w:lang w:val="en-US"/>
        </w:rPr>
        <w:t xml:space="preserve">8. Summarize for all WUAs </w:t>
      </w:r>
      <w:ins w:id="21" w:author="SONY2011" w:date="2019-11-04T12:01:00Z">
        <w:r w:rsidR="00D81C75">
          <w:rPr>
            <w:rFonts w:ascii="Times New Roman" w:hAnsi="Times New Roman" w:cs="Times New Roman"/>
            <w:sz w:val="24"/>
            <w:szCs w:val="24"/>
            <w:lang w:val="en-US"/>
          </w:rPr>
          <w:t xml:space="preserve">water </w:t>
        </w:r>
      </w:ins>
      <w:ins w:id="22" w:author="SONY2011" w:date="2019-11-04T12:02:00Z">
        <w:r w:rsidR="00D81C75">
          <w:rPr>
            <w:rFonts w:ascii="Times New Roman" w:hAnsi="Times New Roman" w:cs="Times New Roman"/>
            <w:sz w:val="24"/>
            <w:szCs w:val="24"/>
            <w:lang w:val="en-US"/>
          </w:rPr>
          <w:t>supplied</w:t>
        </w:r>
      </w:ins>
      <w:ins w:id="23" w:author="SONY2011" w:date="2019-11-04T12:01:00Z">
        <w:r w:rsidR="00D81C75">
          <w:rPr>
            <w:rFonts w:ascii="Times New Roman" w:hAnsi="Times New Roman" w:cs="Times New Roman"/>
            <w:sz w:val="24"/>
            <w:szCs w:val="24"/>
            <w:lang w:val="en-US"/>
          </w:rPr>
          <w:t xml:space="preserve"> and </w:t>
        </w:r>
      </w:ins>
      <w:del w:id="24" w:author="SONY2011" w:date="2019-11-04T12:02:00Z">
        <w:r w:rsidRPr="00610B5B" w:rsidDel="00D81C75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and </w:delText>
        </w:r>
      </w:del>
      <w:r w:rsidRPr="00610B5B">
        <w:rPr>
          <w:rFonts w:ascii="Times New Roman" w:hAnsi="Times New Roman" w:cs="Times New Roman"/>
          <w:sz w:val="24"/>
          <w:szCs w:val="24"/>
          <w:lang w:val="en-US"/>
        </w:rPr>
        <w:t>for a specific channel.</w:t>
      </w:r>
    </w:p>
    <w:p w:rsidR="00610B5B" w:rsidRPr="00610B5B" w:rsidRDefault="00610B5B" w:rsidP="00610B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0B5B">
        <w:rPr>
          <w:rFonts w:ascii="Times New Roman" w:hAnsi="Times New Roman" w:cs="Times New Roman"/>
          <w:sz w:val="24"/>
          <w:szCs w:val="24"/>
          <w:lang w:val="en-US"/>
        </w:rPr>
        <w:t>9. The result should be:</w:t>
      </w:r>
    </w:p>
    <w:p w:rsidR="00610B5B" w:rsidRPr="00610B5B" w:rsidRDefault="00610B5B" w:rsidP="00610B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0B5B">
        <w:rPr>
          <w:rFonts w:ascii="Times New Roman" w:hAnsi="Times New Roman" w:cs="Times New Roman"/>
          <w:sz w:val="24"/>
          <w:szCs w:val="24"/>
          <w:lang w:val="en-US"/>
        </w:rPr>
        <w:t>1. How m</w:t>
      </w:r>
      <w:ins w:id="25" w:author="SONY2011" w:date="2019-11-04T12:03:00Z">
        <w:r w:rsidR="00D81C75">
          <w:rPr>
            <w:rFonts w:ascii="Times New Roman" w:hAnsi="Times New Roman" w:cs="Times New Roman"/>
            <w:sz w:val="24"/>
            <w:szCs w:val="24"/>
            <w:lang w:val="en-US"/>
          </w:rPr>
          <w:t>uch</w:t>
        </w:r>
      </w:ins>
      <w:del w:id="26" w:author="SONY2011" w:date="2019-11-04T12:03:00Z">
        <w:r w:rsidRPr="00610B5B" w:rsidDel="00D81C75">
          <w:rPr>
            <w:rFonts w:ascii="Times New Roman" w:hAnsi="Times New Roman" w:cs="Times New Roman"/>
            <w:sz w:val="24"/>
            <w:szCs w:val="24"/>
            <w:lang w:val="en-US"/>
          </w:rPr>
          <w:delText>any</w:delText>
        </w:r>
      </w:del>
      <w:r w:rsidRPr="00610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ins w:id="27" w:author="SONY2011" w:date="2019-11-04T12:03:00Z">
        <w:r w:rsidR="00D81C75">
          <w:rPr>
            <w:rFonts w:ascii="Times New Roman" w:hAnsi="Times New Roman" w:cs="Times New Roman"/>
            <w:sz w:val="24"/>
            <w:szCs w:val="24"/>
            <w:lang w:val="en-US"/>
          </w:rPr>
          <w:t xml:space="preserve">water </w:t>
        </w:r>
      </w:ins>
      <w:del w:id="28" w:author="SONY2011" w:date="2019-11-04T12:04:00Z">
        <w:r w:rsidRPr="00610B5B" w:rsidDel="00D81C75">
          <w:rPr>
            <w:rFonts w:ascii="Times New Roman" w:hAnsi="Times New Roman" w:cs="Times New Roman"/>
            <w:sz w:val="24"/>
            <w:szCs w:val="24"/>
            <w:lang w:val="en-US"/>
          </w:rPr>
          <w:delText>are</w:delText>
        </w:r>
      </w:del>
      <w:ins w:id="29" w:author="SONY2011" w:date="2019-11-04T12:04:00Z">
        <w:r w:rsidR="00D81C75" w:rsidRPr="00610B5B">
          <w:rPr>
            <w:rFonts w:ascii="Times New Roman" w:hAnsi="Times New Roman" w:cs="Times New Roman"/>
            <w:sz w:val="24"/>
            <w:szCs w:val="24"/>
            <w:lang w:val="en-US"/>
          </w:rPr>
          <w:t>is</w:t>
        </w:r>
      </w:ins>
      <w:r w:rsidRPr="00610B5B">
        <w:rPr>
          <w:rFonts w:ascii="Times New Roman" w:hAnsi="Times New Roman" w:cs="Times New Roman"/>
          <w:sz w:val="24"/>
          <w:szCs w:val="24"/>
          <w:lang w:val="en-US"/>
        </w:rPr>
        <w:t xml:space="preserve"> taken from the river</w:t>
      </w:r>
      <w:ins w:id="30" w:author="SONY2011" w:date="2019-11-04T12:04:00Z">
        <w:r w:rsidR="00D81C75">
          <w:rPr>
            <w:rFonts w:ascii="Times New Roman" w:hAnsi="Times New Roman" w:cs="Times New Roman"/>
            <w:sz w:val="24"/>
            <w:szCs w:val="24"/>
            <w:lang w:val="en-US"/>
          </w:rPr>
          <w:t xml:space="preserve"> for 10-day and vegetative periods</w:t>
        </w:r>
      </w:ins>
      <w:r w:rsidRPr="00610B5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10B5B" w:rsidRPr="00610B5B" w:rsidRDefault="00610B5B" w:rsidP="00610B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0B5B">
        <w:rPr>
          <w:rFonts w:ascii="Times New Roman" w:hAnsi="Times New Roman" w:cs="Times New Roman"/>
          <w:sz w:val="24"/>
          <w:szCs w:val="24"/>
          <w:lang w:val="en-US"/>
        </w:rPr>
        <w:t xml:space="preserve">2. How </w:t>
      </w:r>
      <w:ins w:id="31" w:author="SONY2011" w:date="2019-11-04T12:03:00Z">
        <w:r w:rsidR="00D81C75">
          <w:rPr>
            <w:rFonts w:ascii="Times New Roman" w:hAnsi="Times New Roman" w:cs="Times New Roman"/>
            <w:sz w:val="24"/>
            <w:szCs w:val="24"/>
            <w:lang w:val="en-US"/>
          </w:rPr>
          <w:t xml:space="preserve">much water </w:t>
        </w:r>
      </w:ins>
      <w:ins w:id="32" w:author="SONY2011" w:date="2019-11-04T12:04:00Z">
        <w:r w:rsidR="00D81C75">
          <w:rPr>
            <w:rFonts w:ascii="Times New Roman" w:hAnsi="Times New Roman" w:cs="Times New Roman"/>
            <w:sz w:val="24"/>
            <w:szCs w:val="24"/>
            <w:lang w:val="en-US"/>
          </w:rPr>
          <w:t>is</w:t>
        </w:r>
      </w:ins>
      <w:ins w:id="33" w:author="SONY2011" w:date="2019-11-04T12:03:00Z">
        <w:r w:rsidR="00D81C75">
          <w:rPr>
            <w:rFonts w:ascii="Times New Roman" w:hAnsi="Times New Roman" w:cs="Times New Roman"/>
            <w:sz w:val="24"/>
            <w:szCs w:val="24"/>
            <w:lang w:val="en-US"/>
          </w:rPr>
          <w:t xml:space="preserve"> taken </w:t>
        </w:r>
      </w:ins>
      <w:ins w:id="34" w:author="SONY2011" w:date="2019-11-04T12:04:00Z">
        <w:r w:rsidR="00D81C75">
          <w:rPr>
            <w:rFonts w:ascii="Times New Roman" w:hAnsi="Times New Roman" w:cs="Times New Roman"/>
            <w:sz w:val="24"/>
            <w:szCs w:val="24"/>
            <w:lang w:val="en-US"/>
          </w:rPr>
          <w:t xml:space="preserve">by each </w:t>
        </w:r>
      </w:ins>
      <w:del w:id="35" w:author="SONY2011" w:date="2019-11-04T12:03:00Z">
        <w:r w:rsidRPr="00610B5B" w:rsidDel="00D81C75">
          <w:rPr>
            <w:rFonts w:ascii="Times New Roman" w:hAnsi="Times New Roman" w:cs="Times New Roman"/>
            <w:sz w:val="24"/>
            <w:szCs w:val="24"/>
            <w:lang w:val="en-US"/>
          </w:rPr>
          <w:delText>many</w:delText>
        </w:r>
      </w:del>
      <w:del w:id="36" w:author="SONY2011" w:date="2019-11-04T12:04:00Z">
        <w:r w:rsidRPr="00610B5B" w:rsidDel="00D81C75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 </w:delText>
        </w:r>
      </w:del>
      <w:r w:rsidRPr="00610B5B">
        <w:rPr>
          <w:rFonts w:ascii="Times New Roman" w:hAnsi="Times New Roman" w:cs="Times New Roman"/>
          <w:sz w:val="24"/>
          <w:szCs w:val="24"/>
          <w:lang w:val="en-US"/>
        </w:rPr>
        <w:t>WUA</w:t>
      </w:r>
      <w:ins w:id="37" w:author="SONY2011" w:date="2019-11-04T12:04:00Z">
        <w:r w:rsidR="00D81C75">
          <w:rPr>
            <w:rFonts w:ascii="Times New Roman" w:hAnsi="Times New Roman" w:cs="Times New Roman"/>
            <w:sz w:val="24"/>
            <w:szCs w:val="24"/>
            <w:lang w:val="en-US"/>
          </w:rPr>
          <w:t xml:space="preserve"> for</w:t>
        </w:r>
      </w:ins>
      <w:ins w:id="38" w:author="SONY2011" w:date="2019-11-04T12:05:00Z">
        <w:r w:rsidR="00D81C75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r w:rsidR="00D81C75">
          <w:rPr>
            <w:rFonts w:ascii="Times New Roman" w:hAnsi="Times New Roman" w:cs="Times New Roman"/>
            <w:sz w:val="24"/>
            <w:szCs w:val="24"/>
            <w:lang w:val="en-US"/>
          </w:rPr>
          <w:t xml:space="preserve">10-day and vegetative </w:t>
        </w:r>
        <w:r w:rsidR="00D81C75">
          <w:rPr>
            <w:rFonts w:ascii="Times New Roman" w:hAnsi="Times New Roman" w:cs="Times New Roman"/>
            <w:sz w:val="24"/>
            <w:szCs w:val="24"/>
            <w:lang w:val="en-US"/>
          </w:rPr>
          <w:t>periods</w:t>
        </w:r>
      </w:ins>
      <w:del w:id="39" w:author="SONY2011" w:date="2019-11-04T12:04:00Z">
        <w:r w:rsidRPr="00610B5B" w:rsidDel="00D81C75">
          <w:rPr>
            <w:rFonts w:ascii="Times New Roman" w:hAnsi="Times New Roman" w:cs="Times New Roman"/>
            <w:sz w:val="24"/>
            <w:szCs w:val="24"/>
            <w:lang w:val="en-US"/>
          </w:rPr>
          <w:delText>s</w:delText>
        </w:r>
      </w:del>
      <w:del w:id="40" w:author="SONY2011" w:date="2019-11-04T12:03:00Z">
        <w:r w:rsidRPr="00610B5B" w:rsidDel="00D81C75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 have taken</w:delText>
        </w:r>
      </w:del>
      <w:r w:rsidRPr="00610B5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10B5B" w:rsidRPr="00610B5B" w:rsidRDefault="00610B5B" w:rsidP="00610B5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10B5B">
        <w:rPr>
          <w:rFonts w:ascii="Times New Roman" w:hAnsi="Times New Roman" w:cs="Times New Roman"/>
          <w:sz w:val="24"/>
          <w:szCs w:val="24"/>
          <w:lang w:val="en-US"/>
        </w:rPr>
        <w:t>3</w:t>
      </w:r>
      <w:commentRangeStart w:id="41"/>
      <w:r w:rsidRPr="00610B5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End"/>
      <w:r w:rsidRPr="00610B5B">
        <w:rPr>
          <w:rFonts w:ascii="Times New Roman" w:hAnsi="Times New Roman" w:cs="Times New Roman"/>
          <w:sz w:val="24"/>
          <w:szCs w:val="24"/>
          <w:lang w:val="en-US"/>
        </w:rPr>
        <w:t>How much is output (reset).</w:t>
      </w:r>
      <w:commentRangeEnd w:id="41"/>
      <w:r w:rsidR="00D81C75">
        <w:rPr>
          <w:rStyle w:val="CommentReference"/>
        </w:rPr>
        <w:commentReference w:id="41"/>
      </w:r>
    </w:p>
    <w:p w:rsidR="00610B5B" w:rsidRPr="00610B5B" w:rsidRDefault="00610B5B" w:rsidP="00610B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0B5B">
        <w:rPr>
          <w:rFonts w:ascii="Times New Roman" w:hAnsi="Times New Roman" w:cs="Times New Roman"/>
          <w:sz w:val="24"/>
          <w:szCs w:val="24"/>
          <w:lang w:val="en-US"/>
        </w:rPr>
        <w:t xml:space="preserve">4. </w:t>
      </w:r>
      <w:commentRangeStart w:id="42"/>
      <w:r w:rsidRPr="00610B5B">
        <w:rPr>
          <w:rFonts w:ascii="Times New Roman" w:hAnsi="Times New Roman" w:cs="Times New Roman"/>
          <w:sz w:val="24"/>
          <w:szCs w:val="24"/>
          <w:lang w:val="en-US"/>
        </w:rPr>
        <w:t>Calculation of the remaining water in the WUA</w:t>
      </w:r>
      <w:commentRangeEnd w:id="42"/>
      <w:r w:rsidR="00D81C75">
        <w:rPr>
          <w:rStyle w:val="CommentReference"/>
        </w:rPr>
        <w:commentReference w:id="42"/>
      </w:r>
      <w:r w:rsidRPr="00610B5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10B5B" w:rsidRPr="00610B5B" w:rsidRDefault="00610B5B" w:rsidP="00610B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0B5B">
        <w:rPr>
          <w:rFonts w:ascii="Times New Roman" w:hAnsi="Times New Roman" w:cs="Times New Roman"/>
          <w:sz w:val="24"/>
          <w:szCs w:val="24"/>
          <w:lang w:val="en-US"/>
        </w:rPr>
        <w:t xml:space="preserve">10. </w:t>
      </w:r>
      <w:commentRangeStart w:id="43"/>
      <w:r w:rsidRPr="00610B5B">
        <w:rPr>
          <w:rFonts w:ascii="Times New Roman" w:hAnsi="Times New Roman" w:cs="Times New Roman"/>
          <w:sz w:val="24"/>
          <w:szCs w:val="24"/>
          <w:lang w:val="en-US"/>
        </w:rPr>
        <w:t xml:space="preserve">Information about </w:t>
      </w:r>
      <w:proofErr w:type="spellStart"/>
      <w:r w:rsidRPr="00610B5B">
        <w:rPr>
          <w:rFonts w:ascii="Times New Roman" w:hAnsi="Times New Roman" w:cs="Times New Roman"/>
          <w:sz w:val="24"/>
          <w:szCs w:val="24"/>
          <w:lang w:val="en-US"/>
        </w:rPr>
        <w:t>Dekhkan</w:t>
      </w:r>
      <w:proofErr w:type="spellEnd"/>
      <w:r w:rsidRPr="00610B5B">
        <w:rPr>
          <w:rFonts w:ascii="Times New Roman" w:hAnsi="Times New Roman" w:cs="Times New Roman"/>
          <w:sz w:val="24"/>
          <w:szCs w:val="24"/>
          <w:lang w:val="en-US"/>
        </w:rPr>
        <w:t xml:space="preserve"> farms, the amount of payment for each WUA (plan) must be </w:t>
      </w:r>
      <w:proofErr w:type="gramStart"/>
      <w:r w:rsidRPr="00610B5B">
        <w:rPr>
          <w:rFonts w:ascii="Times New Roman" w:hAnsi="Times New Roman" w:cs="Times New Roman"/>
          <w:sz w:val="24"/>
          <w:szCs w:val="24"/>
          <w:lang w:val="en-US"/>
        </w:rPr>
        <w:t>Integrated</w:t>
      </w:r>
      <w:proofErr w:type="gramEnd"/>
      <w:r w:rsidRPr="00610B5B">
        <w:rPr>
          <w:rFonts w:ascii="Times New Roman" w:hAnsi="Times New Roman" w:cs="Times New Roman"/>
          <w:sz w:val="24"/>
          <w:szCs w:val="24"/>
          <w:lang w:val="en-US"/>
        </w:rPr>
        <w:t xml:space="preserve"> with the billing system (in fact).</w:t>
      </w:r>
      <w:commentRangeEnd w:id="43"/>
      <w:r w:rsidR="00CD6FDE">
        <w:rPr>
          <w:rStyle w:val="CommentReference"/>
        </w:rPr>
        <w:commentReference w:id="43"/>
      </w:r>
    </w:p>
    <w:p w:rsidR="00610B5B" w:rsidRPr="00610B5B" w:rsidRDefault="00610B5B" w:rsidP="00610B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0B5B">
        <w:rPr>
          <w:rFonts w:ascii="Times New Roman" w:hAnsi="Times New Roman" w:cs="Times New Roman"/>
          <w:sz w:val="24"/>
          <w:szCs w:val="24"/>
          <w:lang w:val="en-US"/>
        </w:rPr>
        <w:t xml:space="preserve">11. All standard reporting forms from the GUMI should automatically </w:t>
      </w:r>
      <w:del w:id="44" w:author="SONY2011" w:date="2019-11-04T12:07:00Z">
        <w:r w:rsidRPr="00610B5B" w:rsidDel="00D81C75">
          <w:rPr>
            <w:rFonts w:ascii="Times New Roman" w:hAnsi="Times New Roman" w:cs="Times New Roman"/>
            <w:sz w:val="24"/>
            <w:szCs w:val="24"/>
            <w:lang w:val="en-US"/>
          </w:rPr>
          <w:delText>exit</w:delText>
        </w:r>
      </w:del>
      <w:ins w:id="45" w:author="SONY2011" w:date="2019-11-04T12:07:00Z">
        <w:r w:rsidR="00D81C75">
          <w:rPr>
            <w:rFonts w:ascii="Times New Roman" w:hAnsi="Times New Roman" w:cs="Times New Roman"/>
            <w:sz w:val="24"/>
            <w:szCs w:val="24"/>
            <w:lang w:val="en-US"/>
          </w:rPr>
          <w:t>generated by the IMIS</w:t>
        </w:r>
      </w:ins>
      <w:r w:rsidRPr="00610B5B">
        <w:rPr>
          <w:rFonts w:ascii="Times New Roman" w:hAnsi="Times New Roman" w:cs="Times New Roman"/>
          <w:sz w:val="24"/>
          <w:szCs w:val="24"/>
          <w:lang w:val="en-US"/>
        </w:rPr>
        <w:t xml:space="preserve">. (forms to be taken from </w:t>
      </w:r>
      <w:proofErr w:type="spellStart"/>
      <w:r w:rsidRPr="00610B5B">
        <w:rPr>
          <w:rFonts w:ascii="Times New Roman" w:hAnsi="Times New Roman" w:cs="Times New Roman"/>
          <w:sz w:val="24"/>
          <w:szCs w:val="24"/>
          <w:lang w:val="en-US"/>
        </w:rPr>
        <w:t>Kholiyorov</w:t>
      </w:r>
      <w:proofErr w:type="spellEnd"/>
      <w:r w:rsidRPr="00610B5B">
        <w:rPr>
          <w:rFonts w:ascii="Times New Roman" w:hAnsi="Times New Roman" w:cs="Times New Roman"/>
          <w:sz w:val="24"/>
          <w:szCs w:val="24"/>
          <w:lang w:val="en-US"/>
        </w:rPr>
        <w:t xml:space="preserve"> I.)</w:t>
      </w:r>
    </w:p>
    <w:p w:rsidR="00610B5B" w:rsidRDefault="00CD6FDE" w:rsidP="00610B5B">
      <w:pPr>
        <w:rPr>
          <w:rFonts w:ascii="Times New Roman" w:hAnsi="Times New Roman" w:cs="Times New Roman"/>
          <w:sz w:val="24"/>
          <w:szCs w:val="24"/>
          <w:lang w:val="en-US"/>
        </w:rPr>
      </w:pPr>
      <w:commentRangeStart w:id="46"/>
      <w:ins w:id="47" w:author="SONY2011" w:date="2019-11-04T12:09:00Z">
        <w:r>
          <w:rPr>
            <w:rFonts w:ascii="Times New Roman" w:hAnsi="Times New Roman" w:cs="Times New Roman"/>
            <w:sz w:val="24"/>
            <w:szCs w:val="24"/>
            <w:lang w:val="en-US"/>
          </w:rPr>
          <w:t>12</w:t>
        </w:r>
      </w:ins>
      <w:ins w:id="48" w:author="SONY2011" w:date="2019-11-04T12:11:00Z">
        <w:r>
          <w:rPr>
            <w:rFonts w:ascii="Times New Roman" w:hAnsi="Times New Roman" w:cs="Times New Roman"/>
            <w:sz w:val="24"/>
            <w:szCs w:val="24"/>
            <w:lang w:val="en-US"/>
          </w:rPr>
          <w:t>-14</w:t>
        </w:r>
      </w:ins>
      <w:ins w:id="49" w:author="SONY2011" w:date="2019-11-04T12:09:00Z">
        <w:r>
          <w:rPr>
            <w:rFonts w:ascii="Times New Roman" w:hAnsi="Times New Roman" w:cs="Times New Roman"/>
            <w:sz w:val="24"/>
            <w:szCs w:val="24"/>
            <w:lang w:val="en-US"/>
          </w:rPr>
          <w:t>. R</w:t>
        </w:r>
      </w:ins>
      <w:ins w:id="50" w:author="SONY2011" w:date="2019-11-04T12:10:00Z">
        <w:r>
          <w:rPr>
            <w:rFonts w:ascii="Times New Roman" w:hAnsi="Times New Roman" w:cs="Times New Roman"/>
            <w:sz w:val="24"/>
            <w:szCs w:val="24"/>
            <w:lang w:val="en-US"/>
          </w:rPr>
          <w:t>WS, IE and ISDE</w:t>
        </w:r>
      </w:ins>
      <w:commentRangeEnd w:id="46"/>
      <w:ins w:id="51" w:author="SONY2011" w:date="2019-11-04T12:11:00Z">
        <w:r>
          <w:rPr>
            <w:rStyle w:val="CommentReference"/>
          </w:rPr>
          <w:commentReference w:id="46"/>
        </w:r>
      </w:ins>
    </w:p>
    <w:p w:rsidR="00610B5B" w:rsidRPr="00610B5B" w:rsidRDefault="00610B5B" w:rsidP="00610B5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10B5B" w:rsidRPr="00610B5B" w:rsidRDefault="00610B5B" w:rsidP="00610B5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10B5B" w:rsidRPr="00610B5B" w:rsidRDefault="00610B5B" w:rsidP="00610B5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10B5B">
        <w:rPr>
          <w:rFonts w:ascii="Times New Roman" w:hAnsi="Times New Roman" w:cs="Times New Roman"/>
          <w:b/>
          <w:bCs/>
          <w:sz w:val="24"/>
          <w:szCs w:val="24"/>
          <w:lang w:val="en-US"/>
        </w:rPr>
        <w:t>C. Technical Section:</w:t>
      </w:r>
    </w:p>
    <w:p w:rsidR="00610B5B" w:rsidRDefault="00610B5B" w:rsidP="00610B5B">
      <w:pPr>
        <w:rPr>
          <w:ins w:id="52" w:author="SONY2011" w:date="2019-11-04T12:13:00Z"/>
          <w:rFonts w:ascii="Times New Roman" w:hAnsi="Times New Roman" w:cs="Times New Roman"/>
          <w:sz w:val="24"/>
          <w:szCs w:val="24"/>
          <w:lang w:val="en-US"/>
        </w:rPr>
      </w:pPr>
      <w:r w:rsidRPr="00610B5B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del w:id="53" w:author="SONY2011" w:date="2019-11-04T12:13:00Z">
        <w:r w:rsidRPr="00610B5B" w:rsidDel="00CD6FDE">
          <w:rPr>
            <w:rFonts w:ascii="Times New Roman" w:hAnsi="Times New Roman" w:cs="Times New Roman"/>
            <w:sz w:val="24"/>
            <w:szCs w:val="24"/>
            <w:lang w:val="en-US"/>
          </w:rPr>
          <w:delText>Make a single site interface</w:delText>
        </w:r>
      </w:del>
      <w:ins w:id="54" w:author="SONY2011" w:date="2019-11-04T12:13:00Z">
        <w:r w:rsidR="00CD6FDE">
          <w:rPr>
            <w:rFonts w:ascii="Times New Roman" w:hAnsi="Times New Roman" w:cs="Times New Roman"/>
            <w:sz w:val="24"/>
            <w:szCs w:val="24"/>
            <w:lang w:val="en-US"/>
          </w:rPr>
          <w:t>Use BPDD log in page</w:t>
        </w:r>
      </w:ins>
      <w:r w:rsidRPr="00610B5B">
        <w:rPr>
          <w:rFonts w:ascii="Times New Roman" w:hAnsi="Times New Roman" w:cs="Times New Roman"/>
          <w:sz w:val="24"/>
          <w:szCs w:val="24"/>
          <w:lang w:val="en-US"/>
        </w:rPr>
        <w:t xml:space="preserve"> design</w:t>
      </w:r>
      <w:ins w:id="55" w:author="SONY2011" w:date="2019-11-04T12:13:00Z">
        <w:r w:rsidR="00CD6FDE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r w:rsidR="00CD6FDE">
          <w:rPr>
            <w:rFonts w:ascii="Times New Roman" w:hAnsi="Times New Roman" w:cs="Times New Roman"/>
            <w:sz w:val="24"/>
            <w:szCs w:val="24"/>
            <w:lang w:val="en-US"/>
          </w:rPr>
          <w:t>–</w:t>
        </w:r>
        <w:r w:rsidR="00CD6FDE">
          <w:rPr>
            <w:rFonts w:ascii="Times New Roman" w:hAnsi="Times New Roman" w:cs="Times New Roman"/>
            <w:sz w:val="24"/>
            <w:szCs w:val="24"/>
            <w:lang w:val="en-US"/>
          </w:rPr>
          <w:t xml:space="preserve"> with ALRI logo</w:t>
        </w:r>
      </w:ins>
      <w:r w:rsidRPr="00610B5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D6FDE" w:rsidRPr="00610B5B" w:rsidRDefault="00CD6FDE" w:rsidP="00610B5B">
      <w:pPr>
        <w:rPr>
          <w:rFonts w:ascii="Times New Roman" w:hAnsi="Times New Roman" w:cs="Times New Roman"/>
          <w:sz w:val="24"/>
          <w:szCs w:val="24"/>
          <w:lang w:val="en-US"/>
        </w:rPr>
      </w:pPr>
      <w:ins w:id="56" w:author="SONY2011" w:date="2019-11-04T12:13:00Z">
        <w:r>
          <w:rPr>
            <w:rFonts w:ascii="Times New Roman" w:hAnsi="Times New Roman" w:cs="Times New Roman"/>
            <w:sz w:val="24"/>
            <w:szCs w:val="24"/>
            <w:lang w:val="en-US"/>
          </w:rPr>
          <w:t>2. Use the same color schem</w:t>
        </w:r>
      </w:ins>
      <w:ins w:id="57" w:author="SONY2011" w:date="2019-11-04T12:14:00Z">
        <w:r>
          <w:rPr>
            <w:rFonts w:ascii="Times New Roman" w:hAnsi="Times New Roman" w:cs="Times New Roman"/>
            <w:sz w:val="24"/>
            <w:szCs w:val="24"/>
            <w:lang w:val="en-US"/>
          </w:rPr>
          <w:t>e as ALRI website.</w:t>
        </w:r>
      </w:ins>
    </w:p>
    <w:p w:rsidR="00610B5B" w:rsidRPr="00610B5B" w:rsidRDefault="00610B5B" w:rsidP="00610B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0B5B">
        <w:rPr>
          <w:rFonts w:ascii="Times New Roman" w:hAnsi="Times New Roman" w:cs="Times New Roman"/>
          <w:sz w:val="24"/>
          <w:szCs w:val="24"/>
          <w:lang w:val="en-US"/>
        </w:rPr>
        <w:t xml:space="preserve">2. Add a </w:t>
      </w:r>
      <w:r w:rsidR="00130202">
        <w:rPr>
          <w:rFonts w:ascii="Times New Roman" w:hAnsi="Times New Roman" w:cs="Times New Roman"/>
          <w:sz w:val="24"/>
          <w:szCs w:val="24"/>
          <w:lang w:val="en-US"/>
        </w:rPr>
        <w:t xml:space="preserve">basin </w:t>
      </w:r>
      <w:r w:rsidRPr="00610B5B">
        <w:rPr>
          <w:rFonts w:ascii="Times New Roman" w:hAnsi="Times New Roman" w:cs="Times New Roman"/>
          <w:sz w:val="24"/>
          <w:szCs w:val="24"/>
          <w:lang w:val="en-US"/>
        </w:rPr>
        <w:t>level to the application</w:t>
      </w:r>
      <w:ins w:id="58" w:author="SONY2011" w:date="2019-11-04T12:14:00Z">
        <w:r w:rsidR="00CD6FDE">
          <w:rPr>
            <w:rFonts w:ascii="Times New Roman" w:hAnsi="Times New Roman" w:cs="Times New Roman"/>
            <w:sz w:val="24"/>
            <w:szCs w:val="24"/>
            <w:lang w:val="en-US"/>
          </w:rPr>
          <w:t xml:space="preserve"> and should have choice for </w:t>
        </w:r>
      </w:ins>
      <w:ins w:id="59" w:author="SONY2011" w:date="2019-11-04T12:15:00Z">
        <w:r w:rsidR="00CD6FDE">
          <w:rPr>
            <w:rFonts w:ascii="Times New Roman" w:hAnsi="Times New Roman" w:cs="Times New Roman"/>
            <w:sz w:val="24"/>
            <w:szCs w:val="24"/>
            <w:lang w:val="en-US"/>
          </w:rPr>
          <w:t>different basin in the country</w:t>
        </w:r>
      </w:ins>
      <w:r w:rsidRPr="00610B5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10B5B" w:rsidRPr="00610B5B" w:rsidRDefault="00610B5B" w:rsidP="00610B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0B5B">
        <w:rPr>
          <w:rFonts w:ascii="Times New Roman" w:hAnsi="Times New Roman" w:cs="Times New Roman"/>
          <w:sz w:val="24"/>
          <w:szCs w:val="24"/>
          <w:lang w:val="en-US"/>
        </w:rPr>
        <w:t xml:space="preserve">3. Convert </w:t>
      </w:r>
      <w:ins w:id="60" w:author="SONY2011" w:date="2019-11-04T12:15:00Z">
        <w:r w:rsidR="00CD6FDE">
          <w:rPr>
            <w:rFonts w:ascii="Times New Roman" w:hAnsi="Times New Roman" w:cs="Times New Roman"/>
            <w:sz w:val="24"/>
            <w:szCs w:val="24"/>
            <w:lang w:val="en-US"/>
          </w:rPr>
          <w:t>Oblast-Rayon</w:t>
        </w:r>
      </w:ins>
      <w:del w:id="61" w:author="SONY2011" w:date="2019-11-04T12:15:00Z">
        <w:r w:rsidR="00130202" w:rsidDel="00CD6FDE">
          <w:rPr>
            <w:rFonts w:ascii="Times New Roman" w:hAnsi="Times New Roman" w:cs="Times New Roman"/>
            <w:sz w:val="24"/>
            <w:szCs w:val="24"/>
            <w:lang w:val="en-US"/>
          </w:rPr>
          <w:delText>regions</w:delText>
        </w:r>
      </w:del>
      <w:ins w:id="62" w:author="SONY2011" w:date="2019-11-04T12:16:00Z">
        <w:r w:rsidR="00CD6FDE">
          <w:rPr>
            <w:rFonts w:ascii="Times New Roman" w:hAnsi="Times New Roman" w:cs="Times New Roman"/>
            <w:sz w:val="24"/>
            <w:szCs w:val="24"/>
            <w:lang w:val="en-US"/>
          </w:rPr>
          <w:t xml:space="preserve"> approach </w:t>
        </w:r>
      </w:ins>
      <w:del w:id="63" w:author="SONY2011" w:date="2019-11-04T12:16:00Z">
        <w:r w:rsidRPr="00610B5B" w:rsidDel="00CD6FDE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 </w:delText>
        </w:r>
      </w:del>
      <w:r w:rsidRPr="00610B5B">
        <w:rPr>
          <w:rFonts w:ascii="Times New Roman" w:hAnsi="Times New Roman" w:cs="Times New Roman"/>
          <w:sz w:val="24"/>
          <w:szCs w:val="24"/>
          <w:lang w:val="en-US"/>
        </w:rPr>
        <w:t xml:space="preserve">to irrigation </w:t>
      </w:r>
      <w:del w:id="64" w:author="SONY2011" w:date="2019-11-04T12:12:00Z">
        <w:r w:rsidR="00130202" w:rsidDel="00CD6FDE">
          <w:rPr>
            <w:rFonts w:ascii="Times New Roman" w:hAnsi="Times New Roman" w:cs="Times New Roman"/>
            <w:sz w:val="24"/>
            <w:szCs w:val="24"/>
            <w:lang w:val="en-US"/>
          </w:rPr>
          <w:delText>sector</w:delText>
        </w:r>
      </w:del>
      <w:ins w:id="65" w:author="SONY2011" w:date="2019-11-04T12:12:00Z">
        <w:r w:rsidR="00CD6FDE">
          <w:rPr>
            <w:rFonts w:ascii="Times New Roman" w:hAnsi="Times New Roman" w:cs="Times New Roman"/>
            <w:sz w:val="24"/>
            <w:szCs w:val="24"/>
            <w:lang w:val="en-US"/>
          </w:rPr>
          <w:t>system</w:t>
        </w:r>
      </w:ins>
      <w:ins w:id="66" w:author="SONY2011" w:date="2019-11-04T12:16:00Z">
        <w:r w:rsidR="00CD6FDE">
          <w:rPr>
            <w:rFonts w:ascii="Times New Roman" w:hAnsi="Times New Roman" w:cs="Times New Roman"/>
            <w:sz w:val="24"/>
            <w:szCs w:val="24"/>
            <w:lang w:val="en-US"/>
          </w:rPr>
          <w:t xml:space="preserve"> approach.</w:t>
        </w:r>
      </w:ins>
      <w:del w:id="67" w:author="SONY2011" w:date="2019-11-04T12:16:00Z">
        <w:r w:rsidRPr="00610B5B" w:rsidDel="00CD6FDE">
          <w:rPr>
            <w:rFonts w:ascii="Times New Roman" w:hAnsi="Times New Roman" w:cs="Times New Roman"/>
            <w:sz w:val="24"/>
            <w:szCs w:val="24"/>
            <w:lang w:val="en-US"/>
          </w:rPr>
          <w:delText>.</w:delText>
        </w:r>
      </w:del>
    </w:p>
    <w:p w:rsidR="00610B5B" w:rsidRPr="00610B5B" w:rsidRDefault="00610B5B" w:rsidP="00610B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0B5B">
        <w:rPr>
          <w:rFonts w:ascii="Times New Roman" w:hAnsi="Times New Roman" w:cs="Times New Roman"/>
          <w:sz w:val="24"/>
          <w:szCs w:val="24"/>
          <w:lang w:val="en-US"/>
        </w:rPr>
        <w:t xml:space="preserve">4. Make </w:t>
      </w:r>
      <w:del w:id="68" w:author="SONY2011" w:date="2019-11-04T12:16:00Z">
        <w:r w:rsidRPr="00610B5B" w:rsidDel="00CD6FDE">
          <w:rPr>
            <w:rFonts w:ascii="Times New Roman" w:hAnsi="Times New Roman" w:cs="Times New Roman"/>
            <w:sz w:val="24"/>
            <w:szCs w:val="24"/>
            <w:lang w:val="en-US"/>
          </w:rPr>
          <w:delText>a</w:delText>
        </w:r>
        <w:r w:rsidR="00130202" w:rsidDel="00CD6FDE">
          <w:rPr>
            <w:rFonts w:ascii="Times New Roman" w:hAnsi="Times New Roman" w:cs="Times New Roman"/>
            <w:sz w:val="24"/>
            <w:szCs w:val="24"/>
            <w:lang w:val="en-US"/>
          </w:rPr>
          <w:delText>n</w:delText>
        </w:r>
        <w:r w:rsidRPr="00610B5B" w:rsidDel="00CD6FDE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 </w:delText>
        </w:r>
      </w:del>
      <w:r w:rsidR="00130202">
        <w:rPr>
          <w:rFonts w:ascii="Times New Roman" w:hAnsi="Times New Roman" w:cs="Times New Roman"/>
          <w:sz w:val="24"/>
          <w:szCs w:val="24"/>
          <w:lang w:val="en-US"/>
        </w:rPr>
        <w:t>inputs</w:t>
      </w:r>
      <w:r w:rsidRPr="00610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del w:id="69" w:author="SONY2011" w:date="2019-11-04T12:16:00Z">
        <w:r w:rsidRPr="00610B5B" w:rsidDel="00CD6FDE">
          <w:rPr>
            <w:rFonts w:ascii="Times New Roman" w:hAnsi="Times New Roman" w:cs="Times New Roman"/>
            <w:sz w:val="24"/>
            <w:szCs w:val="24"/>
            <w:lang w:val="en-US"/>
          </w:rPr>
          <w:delText>to (</w:delText>
        </w:r>
      </w:del>
      <w:ins w:id="70" w:author="SONY2011" w:date="2019-11-04T12:16:00Z">
        <w:r w:rsidR="00CD6FDE">
          <w:rPr>
            <w:rFonts w:ascii="Times New Roman" w:hAnsi="Times New Roman" w:cs="Times New Roman"/>
            <w:sz w:val="24"/>
            <w:szCs w:val="24"/>
            <w:lang w:val="en-US"/>
          </w:rPr>
          <w:t xml:space="preserve">for </w:t>
        </w:r>
      </w:ins>
      <w:r w:rsidRPr="00610B5B">
        <w:rPr>
          <w:rFonts w:ascii="Times New Roman" w:hAnsi="Times New Roman" w:cs="Times New Roman"/>
          <w:sz w:val="24"/>
          <w:szCs w:val="24"/>
          <w:lang w:val="en-US"/>
        </w:rPr>
        <w:t>basins, rivers, gauging stations, crops, WUAs</w:t>
      </w:r>
      <w:ins w:id="71" w:author="SONY2011" w:date="2019-11-04T12:17:00Z">
        <w:r w:rsidR="00CD6FDE">
          <w:rPr>
            <w:rFonts w:ascii="Times New Roman" w:hAnsi="Times New Roman" w:cs="Times New Roman"/>
            <w:sz w:val="24"/>
            <w:szCs w:val="24"/>
            <w:lang w:val="en-US"/>
          </w:rPr>
          <w:t>, and etc</w:t>
        </w:r>
      </w:ins>
      <w:del w:id="72" w:author="SONY2011" w:date="2019-11-04T12:17:00Z">
        <w:r w:rsidRPr="00610B5B" w:rsidDel="00CD6FDE">
          <w:rPr>
            <w:rFonts w:ascii="Times New Roman" w:hAnsi="Times New Roman" w:cs="Times New Roman"/>
            <w:sz w:val="24"/>
            <w:szCs w:val="24"/>
            <w:lang w:val="en-US"/>
          </w:rPr>
          <w:delText>)</w:delText>
        </w:r>
      </w:del>
      <w:ins w:id="73" w:author="SONY2011" w:date="2019-11-04T12:17:00Z">
        <w:r w:rsidR="00CD6FDE">
          <w:rPr>
            <w:rFonts w:ascii="Times New Roman" w:hAnsi="Times New Roman" w:cs="Times New Roman"/>
            <w:sz w:val="24"/>
            <w:szCs w:val="24"/>
            <w:lang w:val="en-US"/>
          </w:rPr>
          <w:t xml:space="preserve">. For the LKB, all these data should be populated with the data from </w:t>
        </w:r>
      </w:ins>
      <w:ins w:id="74" w:author="SONY2011" w:date="2019-11-04T12:18:00Z">
        <w:r w:rsidR="00CD6FDE">
          <w:rPr>
            <w:rFonts w:ascii="Times New Roman" w:hAnsi="Times New Roman" w:cs="Times New Roman"/>
            <w:sz w:val="24"/>
            <w:szCs w:val="24"/>
            <w:lang w:val="en-US"/>
          </w:rPr>
          <w:t xml:space="preserve">the </w:t>
        </w:r>
        <w:r w:rsidR="0084073F">
          <w:rPr>
            <w:rFonts w:ascii="Times New Roman" w:hAnsi="Times New Roman" w:cs="Times New Roman"/>
            <w:sz w:val="24"/>
            <w:szCs w:val="24"/>
            <w:lang w:val="en-US"/>
          </w:rPr>
          <w:t>WIS Geodatabase.</w:t>
        </w:r>
      </w:ins>
    </w:p>
    <w:p w:rsidR="00610B5B" w:rsidRPr="00610B5B" w:rsidRDefault="00610B5B" w:rsidP="00610B5B">
      <w:pPr>
        <w:rPr>
          <w:rFonts w:ascii="Times New Roman" w:hAnsi="Times New Roman" w:cs="Times New Roman"/>
          <w:sz w:val="24"/>
          <w:szCs w:val="24"/>
          <w:lang w:val="en-US"/>
        </w:rPr>
      </w:pPr>
      <w:commentRangeStart w:id="75"/>
      <w:r w:rsidRPr="00610B5B">
        <w:rPr>
          <w:rFonts w:ascii="Times New Roman" w:hAnsi="Times New Roman" w:cs="Times New Roman"/>
          <w:sz w:val="24"/>
          <w:szCs w:val="24"/>
          <w:lang w:val="en-US"/>
        </w:rPr>
        <w:t>5. The</w:t>
      </w:r>
      <w:r w:rsidR="00234E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0B5B">
        <w:rPr>
          <w:rFonts w:ascii="Times New Roman" w:hAnsi="Times New Roman" w:cs="Times New Roman"/>
          <w:sz w:val="24"/>
          <w:szCs w:val="24"/>
          <w:lang w:val="en-US"/>
        </w:rPr>
        <w:t xml:space="preserve">calculation </w:t>
      </w:r>
      <w:r w:rsidR="00130202">
        <w:rPr>
          <w:rFonts w:ascii="Times New Roman" w:hAnsi="Times New Roman" w:cs="Times New Roman"/>
          <w:sz w:val="24"/>
          <w:szCs w:val="24"/>
          <w:lang w:val="en-US"/>
        </w:rPr>
        <w:t>must be</w:t>
      </w:r>
      <w:r w:rsidRPr="00610B5B">
        <w:rPr>
          <w:rFonts w:ascii="Times New Roman" w:hAnsi="Times New Roman" w:cs="Times New Roman"/>
          <w:sz w:val="24"/>
          <w:szCs w:val="24"/>
          <w:lang w:val="en-US"/>
        </w:rPr>
        <w:t xml:space="preserve"> according to the tables of the water supply plan I. </w:t>
      </w:r>
      <w:proofErr w:type="spellStart"/>
      <w:r w:rsidRPr="00610B5B">
        <w:rPr>
          <w:rFonts w:ascii="Times New Roman" w:hAnsi="Times New Roman" w:cs="Times New Roman"/>
          <w:sz w:val="24"/>
          <w:szCs w:val="24"/>
          <w:lang w:val="en-US"/>
        </w:rPr>
        <w:t>Kholiyorov</w:t>
      </w:r>
      <w:commentRangeEnd w:id="75"/>
      <w:proofErr w:type="spellEnd"/>
      <w:r w:rsidR="00234EBE">
        <w:rPr>
          <w:rStyle w:val="CommentReference"/>
        </w:rPr>
        <w:commentReference w:id="75"/>
      </w:r>
    </w:p>
    <w:p w:rsidR="00610B5B" w:rsidRPr="00610B5B" w:rsidRDefault="00610B5B" w:rsidP="00610B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0B5B">
        <w:rPr>
          <w:rFonts w:ascii="Times New Roman" w:hAnsi="Times New Roman" w:cs="Times New Roman"/>
          <w:sz w:val="24"/>
          <w:szCs w:val="24"/>
          <w:lang w:val="en-US"/>
        </w:rPr>
        <w:t xml:space="preserve">6. Integration of </w:t>
      </w:r>
      <w:ins w:id="76" w:author="SONY2011" w:date="2019-11-04T12:18:00Z">
        <w:r w:rsidR="0084073F">
          <w:rPr>
            <w:rFonts w:ascii="Times New Roman" w:hAnsi="Times New Roman" w:cs="Times New Roman"/>
            <w:sz w:val="24"/>
            <w:szCs w:val="24"/>
            <w:lang w:val="en-US"/>
          </w:rPr>
          <w:t xml:space="preserve">near-real-time </w:t>
        </w:r>
      </w:ins>
      <w:r w:rsidRPr="00610B5B">
        <w:rPr>
          <w:rFonts w:ascii="Times New Roman" w:hAnsi="Times New Roman" w:cs="Times New Roman"/>
          <w:sz w:val="24"/>
          <w:szCs w:val="24"/>
          <w:lang w:val="en-US"/>
        </w:rPr>
        <w:t xml:space="preserve">data from 49 </w:t>
      </w:r>
      <w:ins w:id="77" w:author="SONY2011" w:date="2019-11-04T12:18:00Z">
        <w:r w:rsidR="0084073F">
          <w:rPr>
            <w:rFonts w:ascii="Times New Roman" w:hAnsi="Times New Roman" w:cs="Times New Roman"/>
            <w:sz w:val="24"/>
            <w:szCs w:val="24"/>
            <w:lang w:val="en-US"/>
          </w:rPr>
          <w:t xml:space="preserve">automatic </w:t>
        </w:r>
      </w:ins>
      <w:ins w:id="78" w:author="SONY2011" w:date="2019-11-04T12:19:00Z">
        <w:r w:rsidR="0084073F">
          <w:rPr>
            <w:rFonts w:ascii="Times New Roman" w:hAnsi="Times New Roman" w:cs="Times New Roman"/>
            <w:sz w:val="24"/>
            <w:szCs w:val="24"/>
            <w:lang w:val="en-US"/>
          </w:rPr>
          <w:t xml:space="preserve">water level </w:t>
        </w:r>
      </w:ins>
      <w:del w:id="79" w:author="SONY2011" w:date="2019-11-04T12:18:00Z">
        <w:r w:rsidR="00130202" w:rsidDel="0084073F">
          <w:rPr>
            <w:rFonts w:ascii="Times New Roman" w:hAnsi="Times New Roman" w:cs="Times New Roman"/>
            <w:sz w:val="24"/>
            <w:szCs w:val="24"/>
            <w:lang w:val="en-US"/>
          </w:rPr>
          <w:delText>flow</w:delText>
        </w:r>
      </w:del>
      <w:r w:rsidRPr="00610B5B">
        <w:rPr>
          <w:rFonts w:ascii="Times New Roman" w:hAnsi="Times New Roman" w:cs="Times New Roman"/>
          <w:sz w:val="24"/>
          <w:szCs w:val="24"/>
          <w:lang w:val="en-US"/>
        </w:rPr>
        <w:t xml:space="preserve">meters </w:t>
      </w:r>
      <w:r w:rsidR="00130202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610B5B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="00130202">
        <w:rPr>
          <w:rFonts w:ascii="Times New Roman" w:hAnsi="Times New Roman" w:cs="Times New Roman"/>
          <w:sz w:val="24"/>
          <w:szCs w:val="24"/>
          <w:lang w:val="en-US"/>
        </w:rPr>
        <w:t>MI</w:t>
      </w:r>
      <w:r w:rsidRPr="00610B5B">
        <w:rPr>
          <w:rFonts w:ascii="Times New Roman" w:hAnsi="Times New Roman" w:cs="Times New Roman"/>
          <w:sz w:val="24"/>
          <w:szCs w:val="24"/>
          <w:lang w:val="en-US"/>
        </w:rPr>
        <w:t>S.</w:t>
      </w:r>
    </w:p>
    <w:p w:rsidR="00610B5B" w:rsidRPr="00610B5B" w:rsidRDefault="00610B5B" w:rsidP="00610B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0B5B">
        <w:rPr>
          <w:rFonts w:ascii="Times New Roman" w:hAnsi="Times New Roman" w:cs="Times New Roman"/>
          <w:sz w:val="24"/>
          <w:szCs w:val="24"/>
          <w:lang w:val="en-US"/>
        </w:rPr>
        <w:t xml:space="preserve">7. Use a </w:t>
      </w:r>
      <w:r w:rsidR="00130202">
        <w:rPr>
          <w:rFonts w:ascii="Times New Roman" w:hAnsi="Times New Roman" w:cs="Times New Roman"/>
          <w:sz w:val="24"/>
          <w:szCs w:val="24"/>
          <w:lang w:val="en-US"/>
        </w:rPr>
        <w:t>schematic</w:t>
      </w:r>
      <w:r w:rsidRPr="00610B5B">
        <w:rPr>
          <w:rFonts w:ascii="Times New Roman" w:hAnsi="Times New Roman" w:cs="Times New Roman"/>
          <w:sz w:val="24"/>
          <w:szCs w:val="24"/>
          <w:lang w:val="en-US"/>
        </w:rPr>
        <w:t xml:space="preserve"> diagram for </w:t>
      </w:r>
      <w:proofErr w:type="spellStart"/>
      <w:r w:rsidRPr="00610B5B">
        <w:rPr>
          <w:rFonts w:ascii="Times New Roman" w:hAnsi="Times New Roman" w:cs="Times New Roman"/>
          <w:sz w:val="24"/>
          <w:szCs w:val="24"/>
          <w:lang w:val="en-US"/>
        </w:rPr>
        <w:t>Kafirnigan</w:t>
      </w:r>
      <w:proofErr w:type="spellEnd"/>
      <w:r w:rsidRPr="00610B5B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610B5B">
        <w:rPr>
          <w:rFonts w:ascii="Times New Roman" w:hAnsi="Times New Roman" w:cs="Times New Roman"/>
          <w:sz w:val="24"/>
          <w:szCs w:val="24"/>
          <w:lang w:val="en-US"/>
        </w:rPr>
        <w:t>Zarafshan</w:t>
      </w:r>
      <w:proofErr w:type="spellEnd"/>
      <w:r w:rsidRPr="00610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del w:id="80" w:author="SONY2011" w:date="2019-11-04T12:19:00Z">
        <w:r w:rsidRPr="00610B5B" w:rsidDel="0084073F">
          <w:rPr>
            <w:rFonts w:ascii="Times New Roman" w:hAnsi="Times New Roman" w:cs="Times New Roman"/>
            <w:sz w:val="24"/>
            <w:szCs w:val="24"/>
            <w:lang w:val="en-US"/>
          </w:rPr>
          <w:delText>as a map</w:delText>
        </w:r>
      </w:del>
      <w:ins w:id="81" w:author="SONY2011" w:date="2019-11-04T12:19:00Z">
        <w:r w:rsidR="0084073F">
          <w:rPr>
            <w:rFonts w:ascii="Times New Roman" w:hAnsi="Times New Roman" w:cs="Times New Roman"/>
            <w:sz w:val="24"/>
            <w:szCs w:val="24"/>
            <w:lang w:val="en-US"/>
          </w:rPr>
          <w:t>for IMIS</w:t>
        </w:r>
      </w:ins>
      <w:r w:rsidRPr="00610B5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10B5B" w:rsidRPr="00610B5B" w:rsidRDefault="00610B5B" w:rsidP="00610B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0B5B">
        <w:rPr>
          <w:rFonts w:ascii="Times New Roman" w:hAnsi="Times New Roman" w:cs="Times New Roman"/>
          <w:sz w:val="24"/>
          <w:szCs w:val="24"/>
          <w:lang w:val="en-US"/>
        </w:rPr>
        <w:t xml:space="preserve">8. Develop graphic and tabular displays of </w:t>
      </w:r>
      <w:del w:id="82" w:author="SONY2011" w:date="2019-11-04T12:19:00Z">
        <w:r w:rsidRPr="00610B5B" w:rsidDel="0084073F">
          <w:rPr>
            <w:rFonts w:ascii="Times New Roman" w:hAnsi="Times New Roman" w:cs="Times New Roman"/>
            <w:sz w:val="24"/>
            <w:szCs w:val="24"/>
            <w:lang w:val="en-US"/>
          </w:rPr>
          <w:delText>real</w:delText>
        </w:r>
      </w:del>
      <w:ins w:id="83" w:author="SONY2011" w:date="2019-11-04T12:19:00Z">
        <w:r w:rsidR="0084073F">
          <w:rPr>
            <w:rFonts w:ascii="Times New Roman" w:hAnsi="Times New Roman" w:cs="Times New Roman"/>
            <w:sz w:val="24"/>
            <w:szCs w:val="24"/>
            <w:lang w:val="en-US"/>
          </w:rPr>
          <w:t>time-ser</w:t>
        </w:r>
      </w:ins>
      <w:ins w:id="84" w:author="SONY2011" w:date="2019-11-04T12:20:00Z">
        <w:r w:rsidR="0084073F">
          <w:rPr>
            <w:rFonts w:ascii="Times New Roman" w:hAnsi="Times New Roman" w:cs="Times New Roman"/>
            <w:sz w:val="24"/>
            <w:szCs w:val="24"/>
            <w:lang w:val="en-US"/>
          </w:rPr>
          <w:t>ies</w:t>
        </w:r>
      </w:ins>
      <w:r w:rsidRPr="00610B5B">
        <w:rPr>
          <w:rFonts w:ascii="Times New Roman" w:hAnsi="Times New Roman" w:cs="Times New Roman"/>
          <w:sz w:val="24"/>
          <w:szCs w:val="24"/>
          <w:lang w:val="en-US"/>
        </w:rPr>
        <w:t xml:space="preserve"> data.</w:t>
      </w:r>
    </w:p>
    <w:p w:rsidR="00610B5B" w:rsidRPr="00610B5B" w:rsidRDefault="00610B5B" w:rsidP="00610B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0B5B">
        <w:rPr>
          <w:rFonts w:ascii="Times New Roman" w:hAnsi="Times New Roman" w:cs="Times New Roman"/>
          <w:sz w:val="24"/>
          <w:szCs w:val="24"/>
          <w:lang w:val="en-US"/>
        </w:rPr>
        <w:t>9. Develop a reporting module</w:t>
      </w:r>
      <w:ins w:id="85" w:author="SONY2011" w:date="2019-11-04T12:20:00Z">
        <w:r w:rsidR="0084073F">
          <w:rPr>
            <w:rFonts w:ascii="Times New Roman" w:hAnsi="Times New Roman" w:cs="Times New Roman"/>
            <w:sz w:val="24"/>
            <w:szCs w:val="24"/>
            <w:lang w:val="en-US"/>
          </w:rPr>
          <w:t xml:space="preserve"> (see Section B above)</w:t>
        </w:r>
      </w:ins>
      <w:del w:id="86" w:author="SONY2011" w:date="2019-11-04T12:20:00Z">
        <w:r w:rsidRPr="00610B5B" w:rsidDel="0084073F">
          <w:rPr>
            <w:rFonts w:ascii="Times New Roman" w:hAnsi="Times New Roman" w:cs="Times New Roman"/>
            <w:sz w:val="24"/>
            <w:szCs w:val="24"/>
            <w:lang w:val="en-US"/>
          </w:rPr>
          <w:delText>.</w:delText>
        </w:r>
      </w:del>
    </w:p>
    <w:p w:rsidR="00610B5B" w:rsidRPr="00610B5B" w:rsidRDefault="00610B5B" w:rsidP="00610B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0B5B">
        <w:rPr>
          <w:rFonts w:ascii="Times New Roman" w:hAnsi="Times New Roman" w:cs="Times New Roman"/>
          <w:sz w:val="24"/>
          <w:szCs w:val="24"/>
          <w:lang w:val="en-US"/>
        </w:rPr>
        <w:t xml:space="preserve">10. Finalize the </w:t>
      </w:r>
      <w:ins w:id="87" w:author="SONY2011" w:date="2019-11-04T12:21:00Z">
        <w:r w:rsidR="0084073F">
          <w:rPr>
            <w:rFonts w:ascii="Times New Roman" w:hAnsi="Times New Roman" w:cs="Times New Roman"/>
            <w:sz w:val="24"/>
            <w:szCs w:val="24"/>
            <w:lang w:val="en-US"/>
          </w:rPr>
          <w:t xml:space="preserve">data </w:t>
        </w:r>
      </w:ins>
      <w:r w:rsidRPr="00610B5B">
        <w:rPr>
          <w:rFonts w:ascii="Times New Roman" w:hAnsi="Times New Roman" w:cs="Times New Roman"/>
          <w:sz w:val="24"/>
          <w:szCs w:val="24"/>
          <w:lang w:val="en-US"/>
        </w:rPr>
        <w:t>import / export</w:t>
      </w:r>
      <w:ins w:id="88" w:author="SONY2011" w:date="2019-11-04T12:20:00Z">
        <w:r w:rsidR="0084073F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 w:rsidR="0084073F">
          <w:rPr>
            <w:rFonts w:ascii="Times New Roman" w:hAnsi="Times New Roman" w:cs="Times New Roman"/>
            <w:sz w:val="24"/>
            <w:szCs w:val="24"/>
            <w:lang w:val="en-US"/>
          </w:rPr>
          <w:t>modedule</w:t>
        </w:r>
      </w:ins>
      <w:proofErr w:type="spellEnd"/>
      <w:del w:id="89" w:author="SONY2011" w:date="2019-11-04T12:21:00Z">
        <w:r w:rsidRPr="00610B5B" w:rsidDel="0084073F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 of data</w:delText>
        </w:r>
      </w:del>
      <w:r w:rsidRPr="00610B5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10B5B" w:rsidRPr="00610B5B" w:rsidRDefault="00610B5B" w:rsidP="00610B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0B5B">
        <w:rPr>
          <w:rFonts w:ascii="Times New Roman" w:hAnsi="Times New Roman" w:cs="Times New Roman"/>
          <w:sz w:val="24"/>
          <w:szCs w:val="24"/>
          <w:lang w:val="en-US"/>
        </w:rPr>
        <w:t xml:space="preserve">11. Prepare manuals for </w:t>
      </w:r>
      <w:del w:id="90" w:author="SONY2011" w:date="2019-11-04T12:21:00Z">
        <w:r w:rsidRPr="00610B5B" w:rsidDel="0084073F">
          <w:rPr>
            <w:rFonts w:ascii="Times New Roman" w:hAnsi="Times New Roman" w:cs="Times New Roman"/>
            <w:sz w:val="24"/>
            <w:szCs w:val="24"/>
            <w:lang w:val="en-US"/>
          </w:rPr>
          <w:delText>using the system</w:delText>
        </w:r>
      </w:del>
      <w:ins w:id="91" w:author="SONY2011" w:date="2019-11-04T12:21:00Z">
        <w:r w:rsidR="0084073F">
          <w:rPr>
            <w:rFonts w:ascii="Times New Roman" w:hAnsi="Times New Roman" w:cs="Times New Roman"/>
            <w:sz w:val="24"/>
            <w:szCs w:val="24"/>
            <w:lang w:val="en-US"/>
          </w:rPr>
          <w:t>IMIS</w:t>
        </w:r>
      </w:ins>
      <w:r w:rsidRPr="00610B5B">
        <w:rPr>
          <w:rFonts w:ascii="Times New Roman" w:hAnsi="Times New Roman" w:cs="Times New Roman"/>
          <w:sz w:val="24"/>
          <w:szCs w:val="24"/>
          <w:lang w:val="en-US"/>
        </w:rPr>
        <w:t xml:space="preserve"> (admin / user</w:t>
      </w:r>
      <w:ins w:id="92" w:author="SONY2011" w:date="2019-11-04T12:21:00Z">
        <w:r w:rsidR="0084073F">
          <w:rPr>
            <w:rFonts w:ascii="Times New Roman" w:hAnsi="Times New Roman" w:cs="Times New Roman"/>
            <w:sz w:val="24"/>
            <w:szCs w:val="24"/>
            <w:lang w:val="en-US"/>
          </w:rPr>
          <w:t xml:space="preserve"> both</w:t>
        </w:r>
      </w:ins>
      <w:r w:rsidRPr="00610B5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610B5B" w:rsidRPr="00610B5B" w:rsidSect="009F0C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41" w:author="SONY2011" w:date="2019-11-04T12:21:00Z" w:initials="S">
    <w:p w:rsidR="00D81C75" w:rsidRPr="00C515E5" w:rsidRDefault="00D81C75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gramStart"/>
      <w:r w:rsidR="0084073F">
        <w:rPr>
          <w:lang w:val="en-US"/>
        </w:rPr>
        <w:t>not</w:t>
      </w:r>
      <w:proofErr w:type="gramEnd"/>
      <w:r w:rsidR="0084073F">
        <w:rPr>
          <w:lang w:val="en-US"/>
        </w:rPr>
        <w:t xml:space="preserve"> sure what this is.</w:t>
      </w:r>
    </w:p>
  </w:comment>
  <w:comment w:id="42" w:author="SONY2011" w:date="2019-11-04T12:21:00Z" w:initials="S">
    <w:p w:rsidR="00D81C75" w:rsidRPr="00C515E5" w:rsidRDefault="00D81C75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="0084073F">
        <w:rPr>
          <w:lang w:val="en-US"/>
        </w:rPr>
        <w:t>Not sure what this is.</w:t>
      </w:r>
    </w:p>
  </w:comment>
  <w:comment w:id="43" w:author="SONY2011" w:date="2019-11-04T12:21:00Z" w:initials="S">
    <w:p w:rsidR="00CD6FDE" w:rsidRPr="00CD6FDE" w:rsidRDefault="00CD6FDE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Are you saying the actual water supply to each WUA should be provided to the water billing system via API?</w:t>
      </w:r>
    </w:p>
  </w:comment>
  <w:comment w:id="46" w:author="SONY2011" w:date="2019-11-04T12:21:00Z" w:initials="S">
    <w:p w:rsidR="00CD6FDE" w:rsidRPr="00CD6FDE" w:rsidRDefault="00CD6FDE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See my Tech notes.</w:t>
      </w:r>
    </w:p>
  </w:comment>
  <w:comment w:id="75" w:author="SONY2011" w:date="2019-11-04T12:21:00Z" w:initials="S">
    <w:p w:rsidR="00234EBE" w:rsidRPr="00234EBE" w:rsidRDefault="00234EBE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This the Water Supply Targets discussed in my IMIS write up.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08"/>
  <w:characterSpacingControl w:val="doNotCompress"/>
  <w:compat/>
  <w:rsids>
    <w:rsidRoot w:val="00610B5B"/>
    <w:rsid w:val="00130202"/>
    <w:rsid w:val="00174CF9"/>
    <w:rsid w:val="00234EBE"/>
    <w:rsid w:val="00507E45"/>
    <w:rsid w:val="00610B5B"/>
    <w:rsid w:val="0084073F"/>
    <w:rsid w:val="009666CC"/>
    <w:rsid w:val="009F0CB4"/>
    <w:rsid w:val="00B550D9"/>
    <w:rsid w:val="00CD6FDE"/>
    <w:rsid w:val="00D81C75"/>
    <w:rsid w:val="00DC42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C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34E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4E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4E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4E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4EB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4E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EBE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D81C7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Buzurg Negmatov</dc:creator>
  <cp:lastModifiedBy>SONY2011</cp:lastModifiedBy>
  <cp:revision>2</cp:revision>
  <dcterms:created xsi:type="dcterms:W3CDTF">2019-11-04T19:22:00Z</dcterms:created>
  <dcterms:modified xsi:type="dcterms:W3CDTF">2019-11-04T19:22:00Z</dcterms:modified>
</cp:coreProperties>
</file>